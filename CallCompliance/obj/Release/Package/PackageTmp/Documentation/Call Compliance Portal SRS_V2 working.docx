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DDA" w:rsidRDefault="00EB1DDA">
      <w:pPr>
        <w:jc w:val="center"/>
        <w:rPr>
          <w:sz w:val="48"/>
        </w:rPr>
      </w:pPr>
    </w:p>
    <w:p w:rsidR="00EB1DDA" w:rsidRPr="00DC3DC0" w:rsidRDefault="00D070EF">
      <w:pPr>
        <w:jc w:val="center"/>
        <w:rPr>
          <w:rFonts w:ascii="Calibri" w:hAnsi="Calibri" w:cs="Calibri"/>
          <w:color w:val="FF0000"/>
          <w:sz w:val="28"/>
          <w:szCs w:val="28"/>
        </w:rPr>
      </w:pPr>
      <w:r w:rsidRPr="00464A89">
        <w:rPr>
          <w:rFonts w:ascii="Calibri" w:hAnsi="Calibri" w:cs="Calibri"/>
          <w:strike/>
          <w:sz w:val="28"/>
          <w:szCs w:val="28"/>
          <w:rPrChange w:id="0" w:author="Leslie Stutz" w:date="2016-11-29T13:59:00Z">
            <w:rPr>
              <w:rFonts w:ascii="Calibri" w:hAnsi="Calibri" w:cs="Calibri"/>
              <w:sz w:val="28"/>
              <w:szCs w:val="28"/>
            </w:rPr>
          </w:rPrChange>
        </w:rPr>
        <w:t>Call Frequency Portal</w:t>
      </w:r>
      <w:r w:rsidR="00DC3DC0">
        <w:rPr>
          <w:rFonts w:ascii="Calibri" w:hAnsi="Calibri" w:cs="Calibri"/>
          <w:sz w:val="28"/>
          <w:szCs w:val="28"/>
        </w:rPr>
        <w:t xml:space="preserve"> </w:t>
      </w:r>
      <w:del w:id="1" w:author="Leslie Stutz" w:date="2016-11-29T13:59:00Z">
        <w:r w:rsidR="00DC3DC0" w:rsidDel="00464A89">
          <w:rPr>
            <w:rFonts w:ascii="Calibri" w:hAnsi="Calibri" w:cs="Calibri"/>
            <w:color w:val="FF0000"/>
            <w:sz w:val="28"/>
            <w:szCs w:val="28"/>
          </w:rPr>
          <w:delText>(</w:delText>
        </w:r>
      </w:del>
      <w:r w:rsidR="00DC3DC0">
        <w:rPr>
          <w:rFonts w:ascii="Calibri" w:hAnsi="Calibri" w:cs="Calibri"/>
          <w:color w:val="FF0000"/>
          <w:sz w:val="28"/>
          <w:szCs w:val="28"/>
        </w:rPr>
        <w:t>Call Compliance Portal</w:t>
      </w:r>
      <w:del w:id="2" w:author="Leslie Stutz" w:date="2016-11-29T13:59:00Z">
        <w:r w:rsidR="00DC3DC0" w:rsidDel="00464A89">
          <w:rPr>
            <w:rFonts w:ascii="Calibri" w:hAnsi="Calibri" w:cs="Calibri"/>
            <w:color w:val="FF0000"/>
            <w:sz w:val="28"/>
            <w:szCs w:val="28"/>
          </w:rPr>
          <w:delText>)</w:delText>
        </w:r>
      </w:del>
    </w:p>
    <w:p w:rsidR="00EB1DDA" w:rsidRPr="00656635" w:rsidRDefault="00EB1DDA">
      <w:pPr>
        <w:jc w:val="center"/>
        <w:rPr>
          <w:rFonts w:ascii="Calibri" w:hAnsi="Calibri" w:cs="Calibri"/>
          <w:sz w:val="28"/>
          <w:szCs w:val="28"/>
        </w:rPr>
      </w:pPr>
    </w:p>
    <w:p w:rsidR="00EB1DDA" w:rsidRPr="00656635" w:rsidRDefault="00EB1DDA">
      <w:pPr>
        <w:jc w:val="center"/>
        <w:rPr>
          <w:rFonts w:ascii="Calibri" w:hAnsi="Calibri" w:cs="Calibri"/>
          <w:sz w:val="28"/>
          <w:szCs w:val="28"/>
        </w:rPr>
      </w:pPr>
    </w:p>
    <w:p w:rsidR="00EB1DDA" w:rsidRPr="00656635" w:rsidRDefault="00D070EF">
      <w:pPr>
        <w:jc w:val="center"/>
        <w:rPr>
          <w:rFonts w:ascii="Calibri" w:hAnsi="Calibri" w:cs="Calibri"/>
          <w:sz w:val="28"/>
          <w:szCs w:val="28"/>
        </w:rPr>
      </w:pPr>
      <w:del w:id="3" w:author="Leslie Stutz" w:date="2016-11-29T13:59:00Z">
        <w:r w:rsidDel="00464A89">
          <w:rPr>
            <w:rFonts w:ascii="Calibri" w:hAnsi="Calibri" w:cs="Calibri"/>
            <w:sz w:val="28"/>
            <w:szCs w:val="28"/>
          </w:rPr>
          <w:delText>Draft</w:delText>
        </w:r>
      </w:del>
      <w:ins w:id="4" w:author="Leslie Stutz" w:date="2016-11-29T13:59:00Z">
        <w:r w:rsidR="00464A89">
          <w:rPr>
            <w:rFonts w:ascii="Calibri" w:hAnsi="Calibri" w:cs="Calibri"/>
            <w:sz w:val="28"/>
            <w:szCs w:val="28"/>
          </w:rPr>
          <w:t>Version 2</w:t>
        </w:r>
      </w:ins>
    </w:p>
    <w:p w:rsidR="00EB1DDA" w:rsidRPr="00656635" w:rsidRDefault="004718CC" w:rsidP="004718CC">
      <w:pPr>
        <w:tabs>
          <w:tab w:val="left" w:pos="1947"/>
        </w:tabs>
        <w:rPr>
          <w:rFonts w:ascii="Calibri" w:hAnsi="Calibri" w:cs="Calibri"/>
          <w:sz w:val="28"/>
          <w:szCs w:val="28"/>
        </w:rPr>
      </w:pPr>
      <w:r w:rsidRPr="00656635">
        <w:rPr>
          <w:rFonts w:ascii="Calibri" w:hAnsi="Calibri" w:cs="Calibri"/>
          <w:sz w:val="28"/>
          <w:szCs w:val="28"/>
        </w:rPr>
        <w:tab/>
      </w:r>
      <w:r w:rsidRPr="00656635">
        <w:rPr>
          <w:rFonts w:ascii="Calibri" w:hAnsi="Calibri" w:cs="Calibri"/>
          <w:sz w:val="28"/>
          <w:szCs w:val="28"/>
        </w:rPr>
        <w:tab/>
      </w:r>
      <w:r w:rsidRPr="00656635">
        <w:rPr>
          <w:rFonts w:ascii="Calibri" w:hAnsi="Calibri" w:cs="Calibri"/>
          <w:sz w:val="28"/>
          <w:szCs w:val="28"/>
        </w:rPr>
        <w:tab/>
      </w:r>
      <w:r w:rsidRPr="00656635">
        <w:rPr>
          <w:rFonts w:ascii="Calibri" w:hAnsi="Calibri" w:cs="Calibri"/>
          <w:sz w:val="28"/>
          <w:szCs w:val="28"/>
        </w:rPr>
        <w:tab/>
      </w:r>
    </w:p>
    <w:p w:rsidR="00EB1DDA" w:rsidRPr="00656635" w:rsidRDefault="00D070EF">
      <w:pPr>
        <w:jc w:val="center"/>
        <w:rPr>
          <w:rFonts w:ascii="Calibri" w:hAnsi="Calibri" w:cs="Calibri"/>
          <w:sz w:val="28"/>
          <w:szCs w:val="28"/>
        </w:rPr>
      </w:pPr>
      <w:del w:id="5" w:author="Leslie Stutz" w:date="2016-11-29T13:59:00Z">
        <w:r w:rsidDel="00464A89">
          <w:rPr>
            <w:rFonts w:ascii="Calibri" w:hAnsi="Calibri" w:cs="Calibri"/>
            <w:sz w:val="28"/>
            <w:szCs w:val="28"/>
          </w:rPr>
          <w:delText xml:space="preserve">August </w:delText>
        </w:r>
      </w:del>
      <w:ins w:id="6" w:author="Leslie Stutz" w:date="2016-11-29T13:59:00Z">
        <w:r w:rsidR="00464A89">
          <w:rPr>
            <w:rFonts w:ascii="Calibri" w:hAnsi="Calibri" w:cs="Calibri"/>
            <w:sz w:val="28"/>
            <w:szCs w:val="28"/>
          </w:rPr>
          <w:t xml:space="preserve">November </w:t>
        </w:r>
      </w:ins>
      <w:del w:id="7" w:author="Leslie Stutz" w:date="2016-11-29T13:59:00Z">
        <w:r w:rsidDel="00464A89">
          <w:rPr>
            <w:rFonts w:ascii="Calibri" w:hAnsi="Calibri" w:cs="Calibri"/>
            <w:sz w:val="28"/>
            <w:szCs w:val="28"/>
          </w:rPr>
          <w:delText>30</w:delText>
        </w:r>
      </w:del>
      <w:ins w:id="8" w:author="Leslie Stutz" w:date="2016-11-29T13:59:00Z">
        <w:r w:rsidR="00464A89">
          <w:rPr>
            <w:rFonts w:ascii="Calibri" w:hAnsi="Calibri" w:cs="Calibri"/>
            <w:sz w:val="28"/>
            <w:szCs w:val="28"/>
          </w:rPr>
          <w:t>29</w:t>
        </w:r>
      </w:ins>
      <w:r>
        <w:rPr>
          <w:rFonts w:ascii="Calibri" w:hAnsi="Calibri" w:cs="Calibri"/>
          <w:sz w:val="28"/>
          <w:szCs w:val="28"/>
        </w:rPr>
        <w:t>, 2016</w:t>
      </w:r>
    </w:p>
    <w:p w:rsidR="00EB1DDA" w:rsidRPr="00656635" w:rsidRDefault="00EB1DDA">
      <w:pPr>
        <w:jc w:val="center"/>
        <w:rPr>
          <w:rFonts w:ascii="Calibri" w:hAnsi="Calibri" w:cs="Calibri"/>
          <w:sz w:val="28"/>
          <w:szCs w:val="28"/>
        </w:rPr>
      </w:pPr>
    </w:p>
    <w:p w:rsidR="00EB1DDA" w:rsidRPr="00656635" w:rsidRDefault="00EB1DDA">
      <w:pPr>
        <w:jc w:val="center"/>
        <w:rPr>
          <w:rFonts w:ascii="Calibri" w:hAnsi="Calibri" w:cs="Calibri"/>
          <w:sz w:val="28"/>
          <w:szCs w:val="28"/>
        </w:rPr>
      </w:pPr>
    </w:p>
    <w:p w:rsidR="00EB1DDA" w:rsidRPr="00656635" w:rsidRDefault="00EB1DDA">
      <w:pPr>
        <w:jc w:val="center"/>
        <w:rPr>
          <w:rFonts w:ascii="Calibri" w:hAnsi="Calibri" w:cs="Calibri"/>
          <w:sz w:val="28"/>
          <w:szCs w:val="28"/>
        </w:rPr>
      </w:pPr>
    </w:p>
    <w:p w:rsidR="000D7E6E" w:rsidRPr="00656635" w:rsidRDefault="000D7E6E">
      <w:pPr>
        <w:jc w:val="center"/>
        <w:rPr>
          <w:rFonts w:ascii="Calibri" w:hAnsi="Calibri" w:cs="Calibri"/>
          <w:sz w:val="28"/>
          <w:szCs w:val="28"/>
        </w:rPr>
      </w:pPr>
    </w:p>
    <w:p w:rsidR="00EB1DDA" w:rsidRPr="00656635" w:rsidRDefault="00D070EF">
      <w:pPr>
        <w:jc w:val="center"/>
        <w:rPr>
          <w:rFonts w:ascii="Calibri" w:hAnsi="Calibri" w:cs="Calibri"/>
          <w:sz w:val="28"/>
          <w:szCs w:val="28"/>
        </w:rPr>
      </w:pPr>
      <w:r>
        <w:rPr>
          <w:rFonts w:ascii="Calibri" w:hAnsi="Calibri" w:cs="Calibri"/>
          <w:sz w:val="28"/>
          <w:szCs w:val="28"/>
        </w:rPr>
        <w:t>Leslie Stutz</w:t>
      </w:r>
    </w:p>
    <w:p w:rsidR="00EB1DDA" w:rsidRPr="00656635" w:rsidRDefault="00D070EF">
      <w:pPr>
        <w:jc w:val="center"/>
        <w:rPr>
          <w:rFonts w:ascii="Calibri" w:hAnsi="Calibri" w:cs="Calibri"/>
          <w:sz w:val="28"/>
          <w:szCs w:val="28"/>
        </w:rPr>
      </w:pPr>
      <w:r>
        <w:rPr>
          <w:rFonts w:ascii="Calibri" w:hAnsi="Calibri" w:cs="Calibri"/>
          <w:sz w:val="28"/>
          <w:szCs w:val="28"/>
        </w:rPr>
        <w:t>Business Analyst</w:t>
      </w:r>
    </w:p>
    <w:p w:rsidR="00EB1DDA" w:rsidRPr="00656635" w:rsidRDefault="00EB1DDA">
      <w:pPr>
        <w:jc w:val="center"/>
        <w:rPr>
          <w:rFonts w:ascii="Calibri" w:hAnsi="Calibri" w:cs="Calibri"/>
          <w:szCs w:val="24"/>
        </w:rPr>
      </w:pPr>
    </w:p>
    <w:p w:rsidR="00EB1DDA" w:rsidRPr="00656635" w:rsidRDefault="00EB1DDA">
      <w:pPr>
        <w:jc w:val="center"/>
        <w:rPr>
          <w:rFonts w:ascii="Calibri" w:hAnsi="Calibri" w:cs="Calibri"/>
          <w:szCs w:val="24"/>
        </w:rPr>
      </w:pPr>
    </w:p>
    <w:p w:rsidR="00EB1DDA" w:rsidRPr="00656635" w:rsidRDefault="00EB1DDA">
      <w:pPr>
        <w:jc w:val="center"/>
        <w:rPr>
          <w:rFonts w:ascii="Calibri" w:hAnsi="Calibri" w:cs="Calibri"/>
          <w:szCs w:val="24"/>
        </w:rPr>
      </w:pPr>
    </w:p>
    <w:p w:rsidR="00EB1DDA" w:rsidRPr="00656635" w:rsidRDefault="00EB1DDA">
      <w:pPr>
        <w:jc w:val="center"/>
        <w:rPr>
          <w:rFonts w:ascii="Calibri" w:hAnsi="Calibri" w:cs="Calibri"/>
          <w:szCs w:val="24"/>
        </w:rPr>
      </w:pPr>
    </w:p>
    <w:p w:rsidR="00EB1DDA" w:rsidRPr="00656635" w:rsidRDefault="00EB1DDA">
      <w:pPr>
        <w:jc w:val="center"/>
        <w:rPr>
          <w:rFonts w:ascii="Calibri" w:hAnsi="Calibri" w:cs="Calibri"/>
          <w:szCs w:val="24"/>
        </w:rPr>
      </w:pPr>
    </w:p>
    <w:p w:rsidR="00EB1DDA" w:rsidRPr="00656635" w:rsidRDefault="00EB1DDA">
      <w:pPr>
        <w:jc w:val="center"/>
        <w:rPr>
          <w:rFonts w:ascii="Calibri" w:hAnsi="Calibri" w:cs="Calibri"/>
          <w:szCs w:val="24"/>
        </w:rPr>
      </w:pPr>
    </w:p>
    <w:p w:rsidR="00EB1DDA" w:rsidRPr="00656635" w:rsidRDefault="00776A50">
      <w:pPr>
        <w:pStyle w:val="Header"/>
        <w:tabs>
          <w:tab w:val="clear" w:pos="4320"/>
          <w:tab w:val="clear" w:pos="8640"/>
        </w:tabs>
        <w:rPr>
          <w:rFonts w:ascii="Calibri" w:hAnsi="Calibri" w:cs="Calibri"/>
          <w:szCs w:val="24"/>
        </w:rPr>
      </w:pPr>
      <w:r w:rsidRPr="00656635">
        <w:rPr>
          <w:rFonts w:ascii="Calibri" w:hAnsi="Calibri" w:cs="Calibri"/>
          <w:szCs w:val="24"/>
        </w:rPr>
        <w:br w:type="page"/>
      </w:r>
    </w:p>
    <w:p w:rsidR="00EB1DDA" w:rsidRPr="00656635" w:rsidRDefault="00776A50">
      <w:pPr>
        <w:pStyle w:val="Heading1"/>
        <w:rPr>
          <w:rFonts w:ascii="Calibri" w:hAnsi="Calibri" w:cs="Calibri"/>
          <w:sz w:val="24"/>
          <w:szCs w:val="24"/>
        </w:rPr>
      </w:pPr>
      <w:bookmarkStart w:id="9" w:name="_Toc506458769"/>
      <w:bookmarkStart w:id="10" w:name="_Toc462676505"/>
      <w:r w:rsidRPr="00656635">
        <w:rPr>
          <w:rFonts w:ascii="Calibri" w:hAnsi="Calibri" w:cs="Calibri"/>
          <w:sz w:val="24"/>
          <w:szCs w:val="24"/>
        </w:rPr>
        <w:lastRenderedPageBreak/>
        <w:t>Revision History</w:t>
      </w:r>
      <w:bookmarkEnd w:id="9"/>
      <w:bookmarkEnd w:id="10"/>
    </w:p>
    <w:p w:rsidR="00EB1DDA" w:rsidRPr="00656635" w:rsidRDefault="00EB1DDA">
      <w:pPr>
        <w:rPr>
          <w:rFonts w:ascii="Calibri" w:hAnsi="Calibri" w:cs="Calibri"/>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5"/>
        <w:gridCol w:w="3240"/>
        <w:gridCol w:w="1890"/>
        <w:gridCol w:w="3150"/>
      </w:tblGrid>
      <w:tr w:rsidR="00EB1DDA" w:rsidRPr="00656635">
        <w:tc>
          <w:tcPr>
            <w:tcW w:w="1188" w:type="dxa"/>
            <w:tcBorders>
              <w:top w:val="nil"/>
              <w:left w:val="nil"/>
              <w:bottom w:val="single" w:sz="4" w:space="0" w:color="auto"/>
              <w:right w:val="nil"/>
            </w:tcBorders>
          </w:tcPr>
          <w:p w:rsidR="00EB1DDA" w:rsidRPr="00656635" w:rsidRDefault="00776A50">
            <w:pPr>
              <w:jc w:val="center"/>
              <w:rPr>
                <w:rFonts w:ascii="Calibri" w:hAnsi="Calibri" w:cs="Calibri"/>
                <w:b/>
                <w:szCs w:val="24"/>
              </w:rPr>
            </w:pPr>
            <w:r w:rsidRPr="00656635">
              <w:rPr>
                <w:rFonts w:ascii="Calibri" w:hAnsi="Calibri" w:cs="Calibri"/>
                <w:b/>
                <w:szCs w:val="24"/>
              </w:rPr>
              <w:t>Date</w:t>
            </w:r>
          </w:p>
        </w:tc>
        <w:tc>
          <w:tcPr>
            <w:tcW w:w="3240" w:type="dxa"/>
            <w:tcBorders>
              <w:top w:val="nil"/>
              <w:left w:val="nil"/>
              <w:bottom w:val="single" w:sz="4" w:space="0" w:color="auto"/>
              <w:right w:val="nil"/>
            </w:tcBorders>
          </w:tcPr>
          <w:p w:rsidR="00EB1DDA" w:rsidRPr="00656635" w:rsidRDefault="00776A50">
            <w:pPr>
              <w:jc w:val="center"/>
              <w:rPr>
                <w:rFonts w:ascii="Calibri" w:hAnsi="Calibri" w:cs="Calibri"/>
                <w:b/>
                <w:szCs w:val="24"/>
              </w:rPr>
            </w:pPr>
            <w:r w:rsidRPr="00656635">
              <w:rPr>
                <w:rFonts w:ascii="Calibri" w:hAnsi="Calibri" w:cs="Calibri"/>
                <w:b/>
                <w:szCs w:val="24"/>
              </w:rPr>
              <w:t>Description</w:t>
            </w:r>
          </w:p>
        </w:tc>
        <w:tc>
          <w:tcPr>
            <w:tcW w:w="1890" w:type="dxa"/>
            <w:tcBorders>
              <w:top w:val="nil"/>
              <w:left w:val="nil"/>
              <w:bottom w:val="single" w:sz="4" w:space="0" w:color="auto"/>
              <w:right w:val="nil"/>
            </w:tcBorders>
          </w:tcPr>
          <w:p w:rsidR="00EB1DDA" w:rsidRPr="00656635" w:rsidRDefault="00776A50">
            <w:pPr>
              <w:jc w:val="center"/>
              <w:rPr>
                <w:rFonts w:ascii="Calibri" w:hAnsi="Calibri" w:cs="Calibri"/>
                <w:b/>
                <w:szCs w:val="24"/>
              </w:rPr>
            </w:pPr>
            <w:r w:rsidRPr="00656635">
              <w:rPr>
                <w:rFonts w:ascii="Calibri" w:hAnsi="Calibri" w:cs="Calibri"/>
                <w:b/>
                <w:szCs w:val="24"/>
              </w:rPr>
              <w:t>Author</w:t>
            </w:r>
          </w:p>
        </w:tc>
        <w:tc>
          <w:tcPr>
            <w:tcW w:w="3150" w:type="dxa"/>
            <w:tcBorders>
              <w:top w:val="nil"/>
              <w:left w:val="nil"/>
              <w:bottom w:val="single" w:sz="4" w:space="0" w:color="auto"/>
              <w:right w:val="nil"/>
            </w:tcBorders>
          </w:tcPr>
          <w:p w:rsidR="00EB1DDA" w:rsidRPr="00656635" w:rsidRDefault="00776A50">
            <w:pPr>
              <w:jc w:val="center"/>
              <w:rPr>
                <w:rFonts w:ascii="Calibri" w:hAnsi="Calibri" w:cs="Calibri"/>
                <w:b/>
                <w:szCs w:val="24"/>
              </w:rPr>
            </w:pPr>
            <w:r w:rsidRPr="00656635">
              <w:rPr>
                <w:rFonts w:ascii="Calibri" w:hAnsi="Calibri" w:cs="Calibri"/>
                <w:b/>
                <w:szCs w:val="24"/>
              </w:rPr>
              <w:t>Comments</w:t>
            </w:r>
          </w:p>
        </w:tc>
      </w:tr>
      <w:tr w:rsidR="00EB1DDA" w:rsidRPr="00656635">
        <w:tc>
          <w:tcPr>
            <w:tcW w:w="1188" w:type="dxa"/>
            <w:tcBorders>
              <w:top w:val="single" w:sz="4" w:space="0" w:color="auto"/>
            </w:tcBorders>
          </w:tcPr>
          <w:p w:rsidR="00EB1DDA" w:rsidRPr="00656635" w:rsidRDefault="00D070EF">
            <w:pPr>
              <w:rPr>
                <w:rFonts w:ascii="Calibri" w:hAnsi="Calibri" w:cs="Calibri"/>
                <w:szCs w:val="24"/>
              </w:rPr>
            </w:pPr>
            <w:r>
              <w:rPr>
                <w:rFonts w:ascii="Calibri" w:hAnsi="Calibri" w:cs="Calibri"/>
                <w:szCs w:val="24"/>
              </w:rPr>
              <w:t>08/30/2016</w:t>
            </w:r>
          </w:p>
        </w:tc>
        <w:tc>
          <w:tcPr>
            <w:tcW w:w="3240" w:type="dxa"/>
            <w:tcBorders>
              <w:top w:val="single" w:sz="4" w:space="0" w:color="auto"/>
            </w:tcBorders>
          </w:tcPr>
          <w:p w:rsidR="00EB1DDA" w:rsidRPr="00656635" w:rsidRDefault="00D070EF">
            <w:pPr>
              <w:rPr>
                <w:rFonts w:ascii="Calibri" w:hAnsi="Calibri" w:cs="Calibri"/>
                <w:szCs w:val="24"/>
              </w:rPr>
            </w:pPr>
            <w:r>
              <w:rPr>
                <w:rFonts w:ascii="Calibri" w:hAnsi="Calibri" w:cs="Calibri"/>
                <w:szCs w:val="24"/>
              </w:rPr>
              <w:t>Draft</w:t>
            </w:r>
          </w:p>
        </w:tc>
        <w:tc>
          <w:tcPr>
            <w:tcW w:w="1890" w:type="dxa"/>
            <w:tcBorders>
              <w:top w:val="single" w:sz="4" w:space="0" w:color="auto"/>
            </w:tcBorders>
          </w:tcPr>
          <w:p w:rsidR="00EB1DDA" w:rsidRPr="00656635" w:rsidRDefault="00D070EF">
            <w:pPr>
              <w:rPr>
                <w:rFonts w:ascii="Calibri" w:hAnsi="Calibri" w:cs="Calibri"/>
                <w:szCs w:val="24"/>
              </w:rPr>
            </w:pPr>
            <w:r>
              <w:rPr>
                <w:rFonts w:ascii="Calibri" w:hAnsi="Calibri" w:cs="Calibri"/>
                <w:szCs w:val="24"/>
              </w:rPr>
              <w:t>L. Stutz</w:t>
            </w:r>
          </w:p>
        </w:tc>
        <w:tc>
          <w:tcPr>
            <w:tcW w:w="3150" w:type="dxa"/>
            <w:tcBorders>
              <w:top w:val="single" w:sz="4" w:space="0" w:color="auto"/>
            </w:tcBorders>
          </w:tcPr>
          <w:p w:rsidR="00EB1DDA" w:rsidRPr="00656635" w:rsidRDefault="00D070EF">
            <w:pPr>
              <w:rPr>
                <w:rFonts w:ascii="Calibri" w:hAnsi="Calibri" w:cs="Calibri"/>
                <w:szCs w:val="24"/>
              </w:rPr>
            </w:pPr>
            <w:r>
              <w:rPr>
                <w:rFonts w:ascii="Calibri" w:hAnsi="Calibri" w:cs="Calibri"/>
                <w:szCs w:val="24"/>
              </w:rPr>
              <w:t>Initial Draft</w:t>
            </w:r>
          </w:p>
        </w:tc>
      </w:tr>
      <w:tr w:rsidR="00EB1DDA" w:rsidRPr="00656635">
        <w:tc>
          <w:tcPr>
            <w:tcW w:w="1188" w:type="dxa"/>
          </w:tcPr>
          <w:p w:rsidR="00EB1DDA" w:rsidRPr="00656635" w:rsidRDefault="00564FF4">
            <w:pPr>
              <w:rPr>
                <w:rFonts w:ascii="Calibri" w:hAnsi="Calibri" w:cs="Calibri"/>
                <w:szCs w:val="24"/>
              </w:rPr>
            </w:pPr>
            <w:r>
              <w:rPr>
                <w:rFonts w:ascii="Calibri" w:hAnsi="Calibri" w:cs="Calibri"/>
                <w:szCs w:val="24"/>
              </w:rPr>
              <w:t>9/15/16</w:t>
            </w:r>
          </w:p>
        </w:tc>
        <w:tc>
          <w:tcPr>
            <w:tcW w:w="3240" w:type="dxa"/>
          </w:tcPr>
          <w:p w:rsidR="00EB1DDA" w:rsidRPr="00656635" w:rsidRDefault="00564FF4">
            <w:pPr>
              <w:rPr>
                <w:rFonts w:ascii="Calibri" w:hAnsi="Calibri" w:cs="Calibri"/>
                <w:szCs w:val="24"/>
              </w:rPr>
            </w:pPr>
            <w:r>
              <w:rPr>
                <w:rFonts w:ascii="Calibri" w:hAnsi="Calibri" w:cs="Calibri"/>
                <w:szCs w:val="24"/>
              </w:rPr>
              <w:t>Draft updated</w:t>
            </w:r>
          </w:p>
        </w:tc>
        <w:tc>
          <w:tcPr>
            <w:tcW w:w="1890" w:type="dxa"/>
          </w:tcPr>
          <w:p w:rsidR="00EB1DDA" w:rsidRPr="00656635" w:rsidRDefault="00564FF4">
            <w:pPr>
              <w:rPr>
                <w:rFonts w:ascii="Calibri" w:hAnsi="Calibri" w:cs="Calibri"/>
                <w:szCs w:val="24"/>
              </w:rPr>
            </w:pPr>
            <w:r>
              <w:rPr>
                <w:rFonts w:ascii="Calibri" w:hAnsi="Calibri" w:cs="Calibri"/>
                <w:szCs w:val="24"/>
              </w:rPr>
              <w:t>L. Stutz</w:t>
            </w:r>
          </w:p>
        </w:tc>
        <w:tc>
          <w:tcPr>
            <w:tcW w:w="3150" w:type="dxa"/>
          </w:tcPr>
          <w:p w:rsidR="00EB1DDA" w:rsidRPr="00656635" w:rsidRDefault="00564FF4">
            <w:pPr>
              <w:rPr>
                <w:rFonts w:ascii="Calibri" w:hAnsi="Calibri" w:cs="Calibri"/>
                <w:szCs w:val="24"/>
              </w:rPr>
            </w:pPr>
            <w:r>
              <w:rPr>
                <w:rFonts w:ascii="Calibri" w:hAnsi="Calibri" w:cs="Calibri"/>
                <w:szCs w:val="24"/>
              </w:rPr>
              <w:t>3.1.1 Added Wireframes</w:t>
            </w:r>
          </w:p>
        </w:tc>
      </w:tr>
      <w:tr w:rsidR="00EB1DDA" w:rsidRPr="00656635">
        <w:tc>
          <w:tcPr>
            <w:tcW w:w="1188" w:type="dxa"/>
          </w:tcPr>
          <w:p w:rsidR="00EB1DDA" w:rsidRPr="00656635" w:rsidRDefault="00F12F1D">
            <w:pPr>
              <w:rPr>
                <w:rFonts w:ascii="Calibri" w:hAnsi="Calibri" w:cs="Calibri"/>
                <w:szCs w:val="24"/>
              </w:rPr>
            </w:pPr>
            <w:r>
              <w:rPr>
                <w:rFonts w:ascii="Calibri" w:hAnsi="Calibri" w:cs="Calibri"/>
                <w:szCs w:val="24"/>
              </w:rPr>
              <w:t>9/19/2016</w:t>
            </w:r>
          </w:p>
        </w:tc>
        <w:tc>
          <w:tcPr>
            <w:tcW w:w="3240" w:type="dxa"/>
          </w:tcPr>
          <w:p w:rsidR="00EB1DDA" w:rsidRPr="00656635" w:rsidRDefault="00BA1794">
            <w:pPr>
              <w:rPr>
                <w:rFonts w:ascii="Calibri" w:hAnsi="Calibri" w:cs="Calibri"/>
                <w:szCs w:val="24"/>
              </w:rPr>
            </w:pPr>
            <w:r>
              <w:rPr>
                <w:rFonts w:ascii="Calibri" w:hAnsi="Calibri" w:cs="Calibri"/>
                <w:szCs w:val="24"/>
              </w:rPr>
              <w:t>Version 1</w:t>
            </w:r>
          </w:p>
        </w:tc>
        <w:tc>
          <w:tcPr>
            <w:tcW w:w="1890" w:type="dxa"/>
          </w:tcPr>
          <w:p w:rsidR="00EB1DDA" w:rsidRPr="00656635" w:rsidRDefault="00F12F1D">
            <w:pPr>
              <w:rPr>
                <w:rFonts w:ascii="Calibri" w:hAnsi="Calibri" w:cs="Calibri"/>
                <w:szCs w:val="24"/>
              </w:rPr>
            </w:pPr>
            <w:r>
              <w:rPr>
                <w:rFonts w:ascii="Calibri" w:hAnsi="Calibri" w:cs="Calibri"/>
                <w:szCs w:val="24"/>
              </w:rPr>
              <w:t>Laura Sitarski and other  Stakeholders</w:t>
            </w:r>
          </w:p>
        </w:tc>
        <w:tc>
          <w:tcPr>
            <w:tcW w:w="3150" w:type="dxa"/>
          </w:tcPr>
          <w:p w:rsidR="00EB1DDA" w:rsidRDefault="00015895" w:rsidP="00015895">
            <w:pPr>
              <w:rPr>
                <w:rFonts w:ascii="Calibri" w:hAnsi="Calibri" w:cs="Calibri"/>
                <w:szCs w:val="24"/>
              </w:rPr>
            </w:pPr>
            <w:r w:rsidRPr="00015895">
              <w:rPr>
                <w:rFonts w:ascii="Calibri" w:hAnsi="Calibri" w:cs="Calibri"/>
                <w:szCs w:val="24"/>
              </w:rPr>
              <w:t>1.</w:t>
            </w:r>
            <w:r>
              <w:rPr>
                <w:rFonts w:ascii="Calibri" w:hAnsi="Calibri" w:cs="Calibri"/>
                <w:szCs w:val="24"/>
              </w:rPr>
              <w:t xml:space="preserve"> </w:t>
            </w:r>
            <w:r w:rsidRPr="00015895">
              <w:rPr>
                <w:rFonts w:ascii="Calibri" w:hAnsi="Calibri" w:cs="Calibri"/>
                <w:szCs w:val="24"/>
              </w:rPr>
              <w:t>Revised introduction</w:t>
            </w:r>
            <w:r>
              <w:rPr>
                <w:rFonts w:ascii="Calibri" w:hAnsi="Calibri" w:cs="Calibri"/>
                <w:szCs w:val="24"/>
              </w:rPr>
              <w:t xml:space="preserve">; </w:t>
            </w:r>
          </w:p>
          <w:p w:rsidR="00015895" w:rsidRDefault="00015895" w:rsidP="00015895">
            <w:pPr>
              <w:rPr>
                <w:rFonts w:ascii="Calibri" w:hAnsi="Calibri" w:cs="Calibri"/>
                <w:szCs w:val="24"/>
              </w:rPr>
            </w:pPr>
            <w:r>
              <w:rPr>
                <w:rFonts w:ascii="Calibri" w:hAnsi="Calibri" w:cs="Calibri"/>
                <w:szCs w:val="24"/>
              </w:rPr>
              <w:t>1.2 Revised to “In Scope”</w:t>
            </w:r>
          </w:p>
          <w:p w:rsidR="00411F5D" w:rsidRDefault="00411F5D" w:rsidP="00015895">
            <w:pPr>
              <w:rPr>
                <w:rFonts w:ascii="Calibri" w:hAnsi="Calibri" w:cs="Calibri"/>
                <w:szCs w:val="24"/>
              </w:rPr>
            </w:pPr>
            <w:r>
              <w:rPr>
                <w:rFonts w:ascii="Calibri" w:hAnsi="Calibri" w:cs="Calibri"/>
                <w:szCs w:val="24"/>
              </w:rPr>
              <w:t>1.3 Added “Out of Scope (Phase 2)</w:t>
            </w:r>
          </w:p>
          <w:p w:rsidR="00BA1794" w:rsidRDefault="00BA1794" w:rsidP="00015895">
            <w:pPr>
              <w:rPr>
                <w:rFonts w:ascii="Calibri" w:hAnsi="Calibri" w:cs="Calibri"/>
                <w:szCs w:val="24"/>
              </w:rPr>
            </w:pPr>
            <w:r>
              <w:rPr>
                <w:rFonts w:ascii="Calibri" w:hAnsi="Calibri" w:cs="Calibri"/>
                <w:szCs w:val="24"/>
              </w:rPr>
              <w:t>1.4 Revised section</w:t>
            </w:r>
          </w:p>
          <w:p w:rsidR="00BA1794" w:rsidRDefault="00BA1794" w:rsidP="00015895">
            <w:pPr>
              <w:rPr>
                <w:rFonts w:ascii="Calibri" w:hAnsi="Calibri" w:cs="Calibri"/>
                <w:szCs w:val="24"/>
              </w:rPr>
            </w:pPr>
            <w:r>
              <w:rPr>
                <w:rFonts w:ascii="Calibri" w:hAnsi="Calibri" w:cs="Calibri"/>
                <w:szCs w:val="24"/>
              </w:rPr>
              <w:t xml:space="preserve">3.1.1 Revised/Add </w:t>
            </w:r>
            <w:r w:rsidR="0069384D">
              <w:rPr>
                <w:rFonts w:ascii="Calibri" w:hAnsi="Calibri" w:cs="Calibri"/>
                <w:szCs w:val="24"/>
              </w:rPr>
              <w:t>Wireframes</w:t>
            </w:r>
          </w:p>
          <w:p w:rsidR="00BA1794" w:rsidRDefault="00BA1794" w:rsidP="00015895">
            <w:pPr>
              <w:rPr>
                <w:rFonts w:ascii="Calibri" w:hAnsi="Calibri" w:cs="Calibri"/>
                <w:szCs w:val="24"/>
              </w:rPr>
            </w:pPr>
            <w:r>
              <w:rPr>
                <w:rFonts w:ascii="Calibri" w:hAnsi="Calibri" w:cs="Calibri"/>
                <w:szCs w:val="24"/>
              </w:rPr>
              <w:t>3.2.1 Added functional requirements</w:t>
            </w:r>
          </w:p>
          <w:p w:rsidR="00BA1794" w:rsidRPr="00015895" w:rsidRDefault="00BA1794" w:rsidP="00015895">
            <w:pPr>
              <w:rPr>
                <w:rFonts w:ascii="Calibri" w:hAnsi="Calibri" w:cs="Calibri"/>
                <w:szCs w:val="24"/>
              </w:rPr>
            </w:pPr>
            <w:r>
              <w:rPr>
                <w:rFonts w:ascii="Calibri" w:hAnsi="Calibri" w:cs="Calibri"/>
                <w:szCs w:val="24"/>
              </w:rPr>
              <w:t xml:space="preserve">3.3 Revised Use Case </w:t>
            </w:r>
          </w:p>
          <w:p w:rsidR="00015895" w:rsidRPr="00015895" w:rsidRDefault="00015895" w:rsidP="00015895">
            <w:pPr>
              <w:ind w:left="360"/>
              <w:rPr>
                <w:rFonts w:ascii="Calibri" w:hAnsi="Calibri" w:cs="Calibri"/>
                <w:szCs w:val="24"/>
              </w:rPr>
            </w:pPr>
          </w:p>
        </w:tc>
      </w:tr>
      <w:tr w:rsidR="00EB1DDA" w:rsidRPr="00656635">
        <w:tc>
          <w:tcPr>
            <w:tcW w:w="1188" w:type="dxa"/>
          </w:tcPr>
          <w:p w:rsidR="00EB1DDA" w:rsidRPr="00656635" w:rsidRDefault="009D6EF3">
            <w:pPr>
              <w:rPr>
                <w:rFonts w:ascii="Calibri" w:hAnsi="Calibri" w:cs="Calibri"/>
                <w:szCs w:val="24"/>
              </w:rPr>
            </w:pPr>
            <w:ins w:id="11" w:author="Leslie Stutz" w:date="2016-11-29T14:49:00Z">
              <w:r>
                <w:rPr>
                  <w:rFonts w:ascii="Calibri" w:hAnsi="Calibri" w:cs="Calibri"/>
                  <w:szCs w:val="24"/>
                </w:rPr>
                <w:t>11/29/2016</w:t>
              </w:r>
            </w:ins>
          </w:p>
        </w:tc>
        <w:tc>
          <w:tcPr>
            <w:tcW w:w="3240" w:type="dxa"/>
          </w:tcPr>
          <w:p w:rsidR="00EB1DDA" w:rsidRPr="00656635" w:rsidRDefault="009D6EF3">
            <w:pPr>
              <w:rPr>
                <w:rFonts w:ascii="Calibri" w:hAnsi="Calibri" w:cs="Calibri"/>
                <w:szCs w:val="24"/>
              </w:rPr>
            </w:pPr>
            <w:ins w:id="12" w:author="Leslie Stutz" w:date="2016-11-29T14:49:00Z">
              <w:r>
                <w:rPr>
                  <w:rFonts w:ascii="Calibri" w:hAnsi="Calibri" w:cs="Calibri"/>
                  <w:szCs w:val="24"/>
                </w:rPr>
                <w:t>Version 2</w:t>
              </w:r>
            </w:ins>
          </w:p>
        </w:tc>
        <w:tc>
          <w:tcPr>
            <w:tcW w:w="1890" w:type="dxa"/>
          </w:tcPr>
          <w:p w:rsidR="00EB1DDA" w:rsidRPr="00656635" w:rsidRDefault="009D6EF3">
            <w:pPr>
              <w:rPr>
                <w:rFonts w:ascii="Calibri" w:hAnsi="Calibri" w:cs="Calibri"/>
                <w:szCs w:val="24"/>
              </w:rPr>
            </w:pPr>
            <w:ins w:id="13" w:author="Leslie Stutz" w:date="2016-11-29T14:49:00Z">
              <w:r>
                <w:rPr>
                  <w:rFonts w:ascii="Calibri" w:hAnsi="Calibri" w:cs="Calibri"/>
                  <w:szCs w:val="24"/>
                </w:rPr>
                <w:t>Leslie Stutz</w:t>
              </w:r>
            </w:ins>
          </w:p>
        </w:tc>
        <w:tc>
          <w:tcPr>
            <w:tcW w:w="3150" w:type="dxa"/>
          </w:tcPr>
          <w:p w:rsidR="00EB1DDA" w:rsidRDefault="009D6EF3">
            <w:pPr>
              <w:rPr>
                <w:ins w:id="14" w:author="Leslie Stutz" w:date="2016-11-29T15:18:00Z"/>
                <w:rFonts w:ascii="Calibri" w:hAnsi="Calibri" w:cs="Calibri"/>
                <w:szCs w:val="24"/>
              </w:rPr>
            </w:pPr>
            <w:ins w:id="15" w:author="Leslie Stutz" w:date="2016-11-29T14:50:00Z">
              <w:r>
                <w:rPr>
                  <w:rFonts w:ascii="Calibri" w:hAnsi="Calibri" w:cs="Calibri"/>
                  <w:szCs w:val="24"/>
                </w:rPr>
                <w:t>Updated Title Page</w:t>
              </w:r>
            </w:ins>
            <w:ins w:id="16" w:author="Leslie Stutz" w:date="2016-11-29T15:18:00Z">
              <w:r w:rsidR="00644E8E">
                <w:rPr>
                  <w:rFonts w:ascii="Calibri" w:hAnsi="Calibri" w:cs="Calibri"/>
                  <w:szCs w:val="24"/>
                </w:rPr>
                <w:t xml:space="preserve">; </w:t>
              </w:r>
            </w:ins>
          </w:p>
          <w:p w:rsidR="00644E8E" w:rsidRPr="00644E8E" w:rsidRDefault="00644E8E" w:rsidP="00644E8E">
            <w:pPr>
              <w:pStyle w:val="ListParagraph"/>
              <w:numPr>
                <w:ilvl w:val="1"/>
                <w:numId w:val="22"/>
              </w:numPr>
              <w:rPr>
                <w:ins w:id="17" w:author="Leslie Stutz" w:date="2016-11-29T15:19:00Z"/>
                <w:rFonts w:ascii="Calibri" w:hAnsi="Calibri" w:cs="Calibri"/>
                <w:szCs w:val="24"/>
                <w:rPrChange w:id="18" w:author="Leslie Stutz" w:date="2016-11-29T15:19:00Z">
                  <w:rPr>
                    <w:ins w:id="19" w:author="Leslie Stutz" w:date="2016-11-29T15:19:00Z"/>
                  </w:rPr>
                </w:rPrChange>
              </w:rPr>
              <w:pPrChange w:id="20" w:author="Leslie Stutz" w:date="2016-11-29T15:19:00Z">
                <w:pPr/>
              </w:pPrChange>
            </w:pPr>
            <w:ins w:id="21" w:author="Leslie Stutz" w:date="2016-11-29T15:19:00Z">
              <w:r w:rsidRPr="00644E8E">
                <w:rPr>
                  <w:rFonts w:ascii="Calibri" w:hAnsi="Calibri" w:cs="Calibri"/>
                  <w:szCs w:val="24"/>
                  <w:rPrChange w:id="22" w:author="Leslie Stutz" w:date="2016-11-29T15:19:00Z">
                    <w:rPr/>
                  </w:rPrChange>
                </w:rPr>
                <w:t>–</w:t>
              </w:r>
            </w:ins>
            <w:ins w:id="23" w:author="Leslie Stutz" w:date="2016-11-29T15:18:00Z">
              <w:r w:rsidRPr="00644E8E">
                <w:rPr>
                  <w:rFonts w:ascii="Calibri" w:hAnsi="Calibri" w:cs="Calibri"/>
                  <w:szCs w:val="24"/>
                  <w:rPrChange w:id="24" w:author="Leslie Stutz" w:date="2016-11-29T15:19:00Z">
                    <w:rPr/>
                  </w:rPrChange>
                </w:rPr>
                <w:t xml:space="preserve"> Revised</w:t>
              </w:r>
            </w:ins>
          </w:p>
          <w:p w:rsidR="00644E8E" w:rsidRDefault="00644E8E" w:rsidP="00644E8E">
            <w:pPr>
              <w:pStyle w:val="ListParagraph"/>
              <w:numPr>
                <w:ilvl w:val="1"/>
                <w:numId w:val="22"/>
              </w:numPr>
              <w:rPr>
                <w:ins w:id="25" w:author="Leslie Stutz" w:date="2016-11-29T15:22:00Z"/>
                <w:rFonts w:ascii="Calibri" w:hAnsi="Calibri" w:cs="Calibri"/>
                <w:szCs w:val="24"/>
              </w:rPr>
              <w:pPrChange w:id="26" w:author="Leslie Stutz" w:date="2016-11-29T15:19:00Z">
                <w:pPr/>
              </w:pPrChange>
            </w:pPr>
            <w:ins w:id="27" w:author="Leslie Stutz" w:date="2016-11-29T15:19:00Z">
              <w:r>
                <w:rPr>
                  <w:rFonts w:ascii="Calibri" w:hAnsi="Calibri" w:cs="Calibri"/>
                  <w:szCs w:val="24"/>
                </w:rPr>
                <w:t xml:space="preserve"> - Revised </w:t>
              </w:r>
            </w:ins>
            <w:ins w:id="28" w:author="Leslie Stutz" w:date="2016-11-29T15:24:00Z">
              <w:r>
                <w:rPr>
                  <w:rFonts w:ascii="Calibri" w:hAnsi="Calibri" w:cs="Calibri"/>
                  <w:szCs w:val="24"/>
                </w:rPr>
                <w:t xml:space="preserve">statement </w:t>
              </w:r>
            </w:ins>
            <w:bookmarkStart w:id="29" w:name="_GoBack"/>
            <w:bookmarkEnd w:id="29"/>
            <w:ins w:id="30" w:author="Leslie Stutz" w:date="2016-11-29T15:19:00Z">
              <w:r>
                <w:rPr>
                  <w:rFonts w:ascii="Calibri" w:hAnsi="Calibri" w:cs="Calibri"/>
                  <w:szCs w:val="24"/>
                </w:rPr>
                <w:t xml:space="preserve">and added 24 </w:t>
              </w:r>
              <w:proofErr w:type="spellStart"/>
              <w:r>
                <w:rPr>
                  <w:rFonts w:ascii="Calibri" w:hAnsi="Calibri" w:cs="Calibri"/>
                  <w:szCs w:val="24"/>
                </w:rPr>
                <w:t>Hr</w:t>
              </w:r>
              <w:proofErr w:type="spellEnd"/>
              <w:r>
                <w:rPr>
                  <w:rFonts w:ascii="Calibri" w:hAnsi="Calibri" w:cs="Calibri"/>
                  <w:szCs w:val="24"/>
                </w:rPr>
                <w:t xml:space="preserve"> Cooldown (now Tab 3); Revised Tab 4; added Global DNC page Tab 5)</w:t>
              </w:r>
            </w:ins>
            <w:ins w:id="31" w:author="Leslie Stutz" w:date="2016-11-29T15:21:00Z">
              <w:r>
                <w:rPr>
                  <w:rFonts w:ascii="Calibri" w:hAnsi="Calibri" w:cs="Calibri"/>
                  <w:szCs w:val="24"/>
                </w:rPr>
                <w:t xml:space="preserve">; revised Admin </w:t>
              </w:r>
            </w:ins>
            <w:ins w:id="32" w:author="Leslie Stutz" w:date="2016-11-29T15:22:00Z">
              <w:r>
                <w:rPr>
                  <w:rFonts w:ascii="Calibri" w:hAnsi="Calibri" w:cs="Calibri"/>
                  <w:szCs w:val="24"/>
                </w:rPr>
                <w:t>page (now Tab 6); added Search Feature.</w:t>
              </w:r>
            </w:ins>
          </w:p>
          <w:p w:rsidR="00644E8E" w:rsidRDefault="00644E8E" w:rsidP="00644E8E">
            <w:pPr>
              <w:rPr>
                <w:ins w:id="33" w:author="Leslie Stutz" w:date="2016-11-29T15:23:00Z"/>
                <w:rFonts w:ascii="Calibri" w:hAnsi="Calibri" w:cs="Calibri"/>
                <w:szCs w:val="24"/>
              </w:rPr>
            </w:pPr>
            <w:ins w:id="34" w:author="Leslie Stutz" w:date="2016-11-29T15:23:00Z">
              <w:r>
                <w:rPr>
                  <w:rFonts w:ascii="Calibri" w:hAnsi="Calibri" w:cs="Calibri"/>
                  <w:szCs w:val="24"/>
                </w:rPr>
                <w:t xml:space="preserve">2.5 </w:t>
              </w:r>
            </w:ins>
            <w:ins w:id="35" w:author="Leslie Stutz" w:date="2016-11-29T15:24:00Z">
              <w:r>
                <w:rPr>
                  <w:rFonts w:ascii="Calibri" w:hAnsi="Calibri" w:cs="Calibri"/>
                  <w:szCs w:val="24"/>
                </w:rPr>
                <w:t>–</w:t>
              </w:r>
            </w:ins>
            <w:ins w:id="36" w:author="Leslie Stutz" w:date="2016-11-29T15:23:00Z">
              <w:r>
                <w:rPr>
                  <w:rFonts w:ascii="Calibri" w:hAnsi="Calibri" w:cs="Calibri"/>
                  <w:szCs w:val="24"/>
                </w:rPr>
                <w:t xml:space="preserve"> Dependencies</w:t>
              </w:r>
            </w:ins>
          </w:p>
          <w:p w:rsidR="00644E8E" w:rsidRPr="00644E8E" w:rsidRDefault="00644E8E" w:rsidP="00644E8E">
            <w:pPr>
              <w:rPr>
                <w:rFonts w:ascii="Calibri" w:hAnsi="Calibri" w:cs="Calibri"/>
                <w:szCs w:val="24"/>
                <w:rPrChange w:id="37" w:author="Leslie Stutz" w:date="2016-11-29T15:23:00Z">
                  <w:rPr/>
                </w:rPrChange>
              </w:rPr>
            </w:pPr>
          </w:p>
        </w:tc>
      </w:tr>
      <w:tr w:rsidR="00467683" w:rsidRPr="00656635">
        <w:tc>
          <w:tcPr>
            <w:tcW w:w="1188" w:type="dxa"/>
          </w:tcPr>
          <w:p w:rsidR="00467683" w:rsidRPr="00656635" w:rsidRDefault="00467683">
            <w:pPr>
              <w:rPr>
                <w:rFonts w:ascii="Calibri" w:hAnsi="Calibri" w:cs="Calibri"/>
                <w:szCs w:val="24"/>
              </w:rPr>
            </w:pPr>
          </w:p>
        </w:tc>
        <w:tc>
          <w:tcPr>
            <w:tcW w:w="3240" w:type="dxa"/>
          </w:tcPr>
          <w:p w:rsidR="00467683" w:rsidRPr="00656635" w:rsidRDefault="00467683">
            <w:pPr>
              <w:rPr>
                <w:rFonts w:ascii="Calibri" w:hAnsi="Calibri" w:cs="Calibri"/>
                <w:szCs w:val="24"/>
              </w:rPr>
            </w:pPr>
          </w:p>
        </w:tc>
        <w:tc>
          <w:tcPr>
            <w:tcW w:w="1890" w:type="dxa"/>
          </w:tcPr>
          <w:p w:rsidR="00467683" w:rsidRPr="00656635" w:rsidRDefault="00467683">
            <w:pPr>
              <w:rPr>
                <w:rFonts w:ascii="Calibri" w:hAnsi="Calibri" w:cs="Calibri"/>
                <w:szCs w:val="24"/>
              </w:rPr>
            </w:pPr>
          </w:p>
        </w:tc>
        <w:tc>
          <w:tcPr>
            <w:tcW w:w="3150" w:type="dxa"/>
          </w:tcPr>
          <w:p w:rsidR="00467683" w:rsidRPr="00656635" w:rsidRDefault="00467683">
            <w:pPr>
              <w:rPr>
                <w:rFonts w:ascii="Calibri" w:hAnsi="Calibri" w:cs="Calibri"/>
                <w:szCs w:val="24"/>
              </w:rPr>
            </w:pPr>
          </w:p>
        </w:tc>
      </w:tr>
    </w:tbl>
    <w:p w:rsidR="00EB1DDA" w:rsidRPr="00656635" w:rsidRDefault="00EB1DDA">
      <w:pPr>
        <w:rPr>
          <w:rFonts w:ascii="Calibri" w:hAnsi="Calibri" w:cs="Calibri"/>
          <w:szCs w:val="24"/>
        </w:rPr>
      </w:pPr>
    </w:p>
    <w:p w:rsidR="00EB1DDA" w:rsidRPr="00656635" w:rsidRDefault="00EB1DDA">
      <w:pPr>
        <w:rPr>
          <w:rFonts w:ascii="Calibri" w:hAnsi="Calibri" w:cs="Calibri"/>
          <w:szCs w:val="24"/>
        </w:rPr>
      </w:pPr>
    </w:p>
    <w:p w:rsidR="00EB1DDA" w:rsidRPr="00656635" w:rsidRDefault="00776A50">
      <w:pPr>
        <w:pStyle w:val="Heading1"/>
        <w:rPr>
          <w:rFonts w:ascii="Calibri" w:hAnsi="Calibri" w:cs="Calibri"/>
          <w:sz w:val="24"/>
          <w:szCs w:val="24"/>
        </w:rPr>
      </w:pPr>
      <w:bookmarkStart w:id="38" w:name="_Toc506458770"/>
      <w:bookmarkStart w:id="39" w:name="_Toc462676506"/>
      <w:r w:rsidRPr="00656635">
        <w:rPr>
          <w:rFonts w:ascii="Calibri" w:hAnsi="Calibri" w:cs="Calibri"/>
          <w:sz w:val="24"/>
          <w:szCs w:val="24"/>
        </w:rPr>
        <w:t>Document Approval</w:t>
      </w:r>
      <w:bookmarkEnd w:id="38"/>
      <w:bookmarkEnd w:id="39"/>
    </w:p>
    <w:p w:rsidR="00EB1DDA" w:rsidRPr="00656635" w:rsidRDefault="00EB1DDA">
      <w:pPr>
        <w:rPr>
          <w:rFonts w:ascii="Calibri" w:hAnsi="Calibri" w:cs="Calibri"/>
          <w:szCs w:val="24"/>
        </w:rPr>
      </w:pPr>
    </w:p>
    <w:p w:rsidR="00EB1DDA" w:rsidRPr="00656635" w:rsidRDefault="00776A50">
      <w:pPr>
        <w:rPr>
          <w:rFonts w:ascii="Calibri" w:hAnsi="Calibri" w:cs="Calibri"/>
          <w:szCs w:val="24"/>
        </w:rPr>
      </w:pPr>
      <w:r w:rsidRPr="00656635">
        <w:rPr>
          <w:rFonts w:ascii="Calibri" w:hAnsi="Calibri" w:cs="Calibri"/>
          <w:szCs w:val="24"/>
        </w:rP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EB1DDA" w:rsidRPr="00656635">
        <w:tc>
          <w:tcPr>
            <w:tcW w:w="2394" w:type="dxa"/>
            <w:tcBorders>
              <w:top w:val="nil"/>
              <w:left w:val="nil"/>
              <w:bottom w:val="single" w:sz="4" w:space="0" w:color="auto"/>
              <w:right w:val="nil"/>
            </w:tcBorders>
          </w:tcPr>
          <w:p w:rsidR="00EB1DDA" w:rsidRPr="00656635" w:rsidRDefault="00776A50">
            <w:pPr>
              <w:tabs>
                <w:tab w:val="left" w:pos="2880"/>
                <w:tab w:val="left" w:pos="5760"/>
              </w:tabs>
              <w:jc w:val="center"/>
              <w:rPr>
                <w:rFonts w:ascii="Calibri" w:hAnsi="Calibri" w:cs="Calibri"/>
                <w:b/>
                <w:szCs w:val="24"/>
              </w:rPr>
            </w:pPr>
            <w:r w:rsidRPr="00656635">
              <w:rPr>
                <w:rFonts w:ascii="Calibri" w:hAnsi="Calibri" w:cs="Calibri"/>
                <w:b/>
                <w:szCs w:val="24"/>
              </w:rPr>
              <w:t>Signature</w:t>
            </w:r>
          </w:p>
        </w:tc>
        <w:tc>
          <w:tcPr>
            <w:tcW w:w="2394" w:type="dxa"/>
            <w:tcBorders>
              <w:top w:val="nil"/>
              <w:left w:val="nil"/>
              <w:bottom w:val="single" w:sz="4" w:space="0" w:color="auto"/>
              <w:right w:val="nil"/>
            </w:tcBorders>
          </w:tcPr>
          <w:p w:rsidR="00EB1DDA" w:rsidRPr="00656635" w:rsidRDefault="00776A50">
            <w:pPr>
              <w:tabs>
                <w:tab w:val="left" w:pos="2880"/>
                <w:tab w:val="left" w:pos="5760"/>
              </w:tabs>
              <w:jc w:val="center"/>
              <w:rPr>
                <w:rFonts w:ascii="Calibri" w:hAnsi="Calibri" w:cs="Calibri"/>
                <w:b/>
                <w:szCs w:val="24"/>
              </w:rPr>
            </w:pPr>
            <w:r w:rsidRPr="00656635">
              <w:rPr>
                <w:rFonts w:ascii="Calibri" w:hAnsi="Calibri" w:cs="Calibri"/>
                <w:b/>
                <w:szCs w:val="24"/>
              </w:rPr>
              <w:t>Printed Name</w:t>
            </w:r>
          </w:p>
        </w:tc>
        <w:tc>
          <w:tcPr>
            <w:tcW w:w="2394" w:type="dxa"/>
            <w:tcBorders>
              <w:top w:val="nil"/>
              <w:left w:val="nil"/>
              <w:bottom w:val="single" w:sz="4" w:space="0" w:color="auto"/>
              <w:right w:val="nil"/>
            </w:tcBorders>
          </w:tcPr>
          <w:p w:rsidR="00EB1DDA" w:rsidRPr="00656635" w:rsidRDefault="00776A50">
            <w:pPr>
              <w:tabs>
                <w:tab w:val="left" w:pos="2880"/>
                <w:tab w:val="left" w:pos="5760"/>
              </w:tabs>
              <w:jc w:val="center"/>
              <w:rPr>
                <w:rFonts w:ascii="Calibri" w:hAnsi="Calibri" w:cs="Calibri"/>
                <w:b/>
                <w:szCs w:val="24"/>
              </w:rPr>
            </w:pPr>
            <w:r w:rsidRPr="00656635">
              <w:rPr>
                <w:rFonts w:ascii="Calibri" w:hAnsi="Calibri" w:cs="Calibri"/>
                <w:b/>
                <w:szCs w:val="24"/>
              </w:rPr>
              <w:t>Title</w:t>
            </w:r>
          </w:p>
        </w:tc>
        <w:tc>
          <w:tcPr>
            <w:tcW w:w="2268" w:type="dxa"/>
            <w:tcBorders>
              <w:top w:val="nil"/>
              <w:left w:val="nil"/>
              <w:bottom w:val="single" w:sz="4" w:space="0" w:color="auto"/>
              <w:right w:val="nil"/>
            </w:tcBorders>
          </w:tcPr>
          <w:p w:rsidR="00EB1DDA" w:rsidRPr="00656635" w:rsidRDefault="00776A50">
            <w:pPr>
              <w:tabs>
                <w:tab w:val="left" w:pos="2880"/>
                <w:tab w:val="left" w:pos="5760"/>
              </w:tabs>
              <w:jc w:val="center"/>
              <w:rPr>
                <w:rFonts w:ascii="Calibri" w:hAnsi="Calibri" w:cs="Calibri"/>
                <w:b/>
                <w:szCs w:val="24"/>
              </w:rPr>
            </w:pPr>
            <w:r w:rsidRPr="00656635">
              <w:rPr>
                <w:rFonts w:ascii="Calibri" w:hAnsi="Calibri" w:cs="Calibri"/>
                <w:b/>
                <w:szCs w:val="24"/>
              </w:rPr>
              <w:t>Date</w:t>
            </w:r>
          </w:p>
        </w:tc>
      </w:tr>
      <w:tr w:rsidR="00EB1DDA" w:rsidRPr="00656635">
        <w:tc>
          <w:tcPr>
            <w:tcW w:w="2394" w:type="dxa"/>
            <w:tcBorders>
              <w:top w:val="single" w:sz="4" w:space="0" w:color="auto"/>
            </w:tcBorders>
          </w:tcPr>
          <w:p w:rsidR="00EB1DDA" w:rsidRPr="00656635" w:rsidRDefault="00EB1DDA">
            <w:pPr>
              <w:tabs>
                <w:tab w:val="left" w:pos="2880"/>
                <w:tab w:val="left" w:pos="5760"/>
              </w:tabs>
              <w:rPr>
                <w:rFonts w:ascii="Calibri" w:hAnsi="Calibri" w:cs="Calibri"/>
                <w:szCs w:val="24"/>
              </w:rPr>
            </w:pPr>
          </w:p>
        </w:tc>
        <w:tc>
          <w:tcPr>
            <w:tcW w:w="2394" w:type="dxa"/>
            <w:tcBorders>
              <w:top w:val="single" w:sz="4" w:space="0" w:color="auto"/>
            </w:tcBorders>
            <w:vAlign w:val="bottom"/>
          </w:tcPr>
          <w:p w:rsidR="00EB1DDA" w:rsidRPr="00656635" w:rsidRDefault="00776A50">
            <w:pPr>
              <w:tabs>
                <w:tab w:val="left" w:pos="2880"/>
                <w:tab w:val="left" w:pos="5760"/>
              </w:tabs>
              <w:rPr>
                <w:rFonts w:ascii="Calibri" w:hAnsi="Calibri" w:cs="Calibri"/>
                <w:szCs w:val="24"/>
              </w:rPr>
            </w:pPr>
            <w:r w:rsidRPr="00656635">
              <w:rPr>
                <w:rFonts w:ascii="Calibri" w:hAnsi="Calibri" w:cs="Calibri"/>
                <w:szCs w:val="24"/>
              </w:rPr>
              <w:t>&lt;Your Name&gt;</w:t>
            </w:r>
          </w:p>
        </w:tc>
        <w:tc>
          <w:tcPr>
            <w:tcW w:w="2394" w:type="dxa"/>
            <w:tcBorders>
              <w:top w:val="single" w:sz="4" w:space="0" w:color="auto"/>
            </w:tcBorders>
            <w:vAlign w:val="bottom"/>
          </w:tcPr>
          <w:p w:rsidR="00EB1DDA" w:rsidRPr="00656635" w:rsidRDefault="000D7E6E" w:rsidP="000D7E6E">
            <w:pPr>
              <w:tabs>
                <w:tab w:val="left" w:pos="2880"/>
                <w:tab w:val="left" w:pos="5760"/>
              </w:tabs>
              <w:rPr>
                <w:rFonts w:ascii="Calibri" w:hAnsi="Calibri" w:cs="Calibri"/>
                <w:szCs w:val="24"/>
              </w:rPr>
            </w:pPr>
            <w:r w:rsidRPr="00656635">
              <w:rPr>
                <w:rFonts w:ascii="Calibri" w:hAnsi="Calibri" w:cs="Calibri"/>
                <w:szCs w:val="24"/>
              </w:rPr>
              <w:t>&lt;Your Title&gt;</w:t>
            </w:r>
          </w:p>
        </w:tc>
        <w:tc>
          <w:tcPr>
            <w:tcW w:w="2268" w:type="dxa"/>
            <w:tcBorders>
              <w:top w:val="single" w:sz="4" w:space="0" w:color="auto"/>
            </w:tcBorders>
          </w:tcPr>
          <w:p w:rsidR="00EB1DDA" w:rsidRPr="00656635" w:rsidRDefault="000D7E6E">
            <w:pPr>
              <w:tabs>
                <w:tab w:val="left" w:pos="2880"/>
                <w:tab w:val="left" w:pos="5760"/>
              </w:tabs>
              <w:rPr>
                <w:rFonts w:ascii="Calibri" w:hAnsi="Calibri" w:cs="Calibri"/>
                <w:szCs w:val="24"/>
              </w:rPr>
            </w:pPr>
            <w:r w:rsidRPr="00656635">
              <w:rPr>
                <w:rFonts w:ascii="Calibri" w:hAnsi="Calibri" w:cs="Calibri"/>
                <w:szCs w:val="24"/>
              </w:rPr>
              <w:t>Current date</w:t>
            </w:r>
          </w:p>
        </w:tc>
      </w:tr>
      <w:tr w:rsidR="00EB1DDA" w:rsidRPr="00656635">
        <w:tc>
          <w:tcPr>
            <w:tcW w:w="2394" w:type="dxa"/>
          </w:tcPr>
          <w:p w:rsidR="00EB1DDA" w:rsidRPr="00656635" w:rsidRDefault="00EB1DDA">
            <w:pPr>
              <w:tabs>
                <w:tab w:val="left" w:pos="2880"/>
                <w:tab w:val="left" w:pos="5760"/>
              </w:tabs>
              <w:rPr>
                <w:rFonts w:ascii="Calibri" w:hAnsi="Calibri" w:cs="Calibri"/>
                <w:szCs w:val="24"/>
              </w:rPr>
            </w:pPr>
          </w:p>
        </w:tc>
        <w:tc>
          <w:tcPr>
            <w:tcW w:w="2394" w:type="dxa"/>
            <w:vAlign w:val="bottom"/>
          </w:tcPr>
          <w:p w:rsidR="00EB1DDA" w:rsidRPr="00656635" w:rsidRDefault="00EB1DDA">
            <w:pPr>
              <w:tabs>
                <w:tab w:val="left" w:pos="2880"/>
                <w:tab w:val="left" w:pos="5760"/>
              </w:tabs>
              <w:rPr>
                <w:rFonts w:ascii="Calibri" w:hAnsi="Calibri" w:cs="Calibri"/>
                <w:szCs w:val="24"/>
              </w:rPr>
            </w:pPr>
          </w:p>
        </w:tc>
        <w:tc>
          <w:tcPr>
            <w:tcW w:w="2394" w:type="dxa"/>
            <w:vAlign w:val="bottom"/>
          </w:tcPr>
          <w:p w:rsidR="00EB1DDA" w:rsidRPr="00656635" w:rsidRDefault="00EB1DDA">
            <w:pPr>
              <w:tabs>
                <w:tab w:val="left" w:pos="2880"/>
                <w:tab w:val="left" w:pos="5760"/>
              </w:tabs>
              <w:rPr>
                <w:rFonts w:ascii="Calibri" w:hAnsi="Calibri" w:cs="Calibri"/>
                <w:szCs w:val="24"/>
              </w:rPr>
            </w:pPr>
          </w:p>
        </w:tc>
        <w:tc>
          <w:tcPr>
            <w:tcW w:w="2268" w:type="dxa"/>
          </w:tcPr>
          <w:p w:rsidR="00EB1DDA" w:rsidRPr="00656635" w:rsidRDefault="00EB1DDA">
            <w:pPr>
              <w:tabs>
                <w:tab w:val="left" w:pos="2880"/>
                <w:tab w:val="left" w:pos="5760"/>
              </w:tabs>
              <w:rPr>
                <w:rFonts w:ascii="Calibri" w:hAnsi="Calibri" w:cs="Calibri"/>
                <w:szCs w:val="24"/>
              </w:rPr>
            </w:pPr>
          </w:p>
        </w:tc>
      </w:tr>
      <w:tr w:rsidR="00EB1DDA" w:rsidRPr="00656635">
        <w:tc>
          <w:tcPr>
            <w:tcW w:w="2394" w:type="dxa"/>
          </w:tcPr>
          <w:p w:rsidR="00EB1DDA" w:rsidRPr="00656635" w:rsidRDefault="00EB1DDA">
            <w:pPr>
              <w:tabs>
                <w:tab w:val="left" w:pos="2880"/>
                <w:tab w:val="left" w:pos="5760"/>
              </w:tabs>
              <w:rPr>
                <w:rFonts w:ascii="Calibri" w:hAnsi="Calibri" w:cs="Calibri"/>
                <w:szCs w:val="24"/>
              </w:rPr>
            </w:pPr>
          </w:p>
        </w:tc>
        <w:tc>
          <w:tcPr>
            <w:tcW w:w="2394" w:type="dxa"/>
            <w:vAlign w:val="bottom"/>
          </w:tcPr>
          <w:p w:rsidR="00EB1DDA" w:rsidRPr="00656635" w:rsidRDefault="00EB1DDA">
            <w:pPr>
              <w:tabs>
                <w:tab w:val="left" w:pos="2880"/>
                <w:tab w:val="left" w:pos="5760"/>
              </w:tabs>
              <w:rPr>
                <w:rFonts w:ascii="Calibri" w:hAnsi="Calibri" w:cs="Calibri"/>
                <w:szCs w:val="24"/>
              </w:rPr>
            </w:pPr>
          </w:p>
        </w:tc>
        <w:tc>
          <w:tcPr>
            <w:tcW w:w="2394" w:type="dxa"/>
            <w:vAlign w:val="bottom"/>
          </w:tcPr>
          <w:p w:rsidR="00EB1DDA" w:rsidRPr="00656635" w:rsidRDefault="00EB1DDA">
            <w:pPr>
              <w:tabs>
                <w:tab w:val="left" w:pos="2880"/>
                <w:tab w:val="left" w:pos="5760"/>
              </w:tabs>
              <w:rPr>
                <w:rFonts w:ascii="Calibri" w:hAnsi="Calibri" w:cs="Calibri"/>
                <w:szCs w:val="24"/>
              </w:rPr>
            </w:pPr>
          </w:p>
        </w:tc>
        <w:tc>
          <w:tcPr>
            <w:tcW w:w="2268" w:type="dxa"/>
          </w:tcPr>
          <w:p w:rsidR="00EB1DDA" w:rsidRPr="00656635" w:rsidRDefault="00EB1DDA">
            <w:pPr>
              <w:tabs>
                <w:tab w:val="left" w:pos="2880"/>
                <w:tab w:val="left" w:pos="5760"/>
              </w:tabs>
              <w:rPr>
                <w:rFonts w:ascii="Calibri" w:hAnsi="Calibri" w:cs="Calibri"/>
                <w:szCs w:val="24"/>
              </w:rPr>
            </w:pPr>
          </w:p>
        </w:tc>
      </w:tr>
    </w:tbl>
    <w:p w:rsidR="00EB1DDA" w:rsidRPr="00656635" w:rsidRDefault="00776A50">
      <w:pPr>
        <w:tabs>
          <w:tab w:val="left" w:pos="2880"/>
          <w:tab w:val="left" w:pos="5760"/>
        </w:tabs>
        <w:rPr>
          <w:rFonts w:ascii="Calibri" w:hAnsi="Calibri" w:cs="Calibri"/>
          <w:szCs w:val="24"/>
        </w:rPr>
      </w:pPr>
      <w:r w:rsidRPr="00656635">
        <w:rPr>
          <w:rFonts w:ascii="Calibri" w:hAnsi="Calibri" w:cs="Calibri"/>
          <w:szCs w:val="24"/>
        </w:rPr>
        <w:tab/>
      </w:r>
      <w:r w:rsidRPr="00656635">
        <w:rPr>
          <w:rFonts w:ascii="Calibri" w:hAnsi="Calibri" w:cs="Calibri"/>
          <w:szCs w:val="24"/>
        </w:rPr>
        <w:tab/>
      </w:r>
      <w:r w:rsidRPr="00656635">
        <w:rPr>
          <w:rFonts w:ascii="Calibri" w:hAnsi="Calibri" w:cs="Calibri"/>
          <w:szCs w:val="24"/>
        </w:rPr>
        <w:tab/>
      </w:r>
      <w:r w:rsidRPr="00656635">
        <w:rPr>
          <w:rFonts w:ascii="Calibri" w:hAnsi="Calibri" w:cs="Calibri"/>
          <w:szCs w:val="24"/>
        </w:rPr>
        <w:tab/>
      </w:r>
      <w:r w:rsidRPr="00656635">
        <w:rPr>
          <w:rFonts w:ascii="Calibri" w:hAnsi="Calibri" w:cs="Calibri"/>
          <w:szCs w:val="24"/>
        </w:rPr>
        <w:tab/>
      </w:r>
    </w:p>
    <w:p w:rsidR="00EB1DDA" w:rsidRPr="00656635" w:rsidRDefault="00776A50">
      <w:pPr>
        <w:rPr>
          <w:rFonts w:ascii="Calibri" w:hAnsi="Calibri" w:cs="Calibri"/>
          <w:b/>
          <w:szCs w:val="24"/>
        </w:rPr>
      </w:pPr>
      <w:r w:rsidRPr="00656635">
        <w:rPr>
          <w:rFonts w:ascii="Calibri" w:hAnsi="Calibri" w:cs="Calibri"/>
          <w:szCs w:val="24"/>
        </w:rPr>
        <w:br w:type="page"/>
      </w:r>
      <w:r w:rsidRPr="00656635">
        <w:rPr>
          <w:rFonts w:ascii="Calibri" w:hAnsi="Calibri" w:cs="Calibri"/>
          <w:b/>
          <w:szCs w:val="24"/>
        </w:rPr>
        <w:lastRenderedPageBreak/>
        <w:t>Table of Contents</w:t>
      </w:r>
    </w:p>
    <w:p w:rsidR="00EB1DDA" w:rsidRPr="00656635" w:rsidRDefault="00EB1DDA">
      <w:pPr>
        <w:pStyle w:val="Header"/>
        <w:tabs>
          <w:tab w:val="clear" w:pos="4320"/>
          <w:tab w:val="clear" w:pos="8640"/>
        </w:tabs>
        <w:rPr>
          <w:rFonts w:ascii="Calibri" w:hAnsi="Calibri" w:cs="Calibri"/>
          <w:szCs w:val="24"/>
        </w:rPr>
      </w:pPr>
    </w:p>
    <w:p w:rsidR="00D90442" w:rsidRDefault="00AF2302">
      <w:pPr>
        <w:pStyle w:val="TOC1"/>
        <w:tabs>
          <w:tab w:val="right" w:leader="dot" w:pos="10520"/>
        </w:tabs>
        <w:rPr>
          <w:rFonts w:asciiTheme="minorHAnsi" w:eastAsiaTheme="minorEastAsia" w:hAnsiTheme="minorHAnsi" w:cstheme="minorBidi"/>
          <w:b w:val="0"/>
          <w:caps w:val="0"/>
          <w:noProof/>
          <w:sz w:val="22"/>
          <w:szCs w:val="22"/>
        </w:rPr>
      </w:pPr>
      <w:r w:rsidRPr="00656635">
        <w:rPr>
          <w:rFonts w:ascii="Calibri" w:hAnsi="Calibri" w:cs="Calibri"/>
          <w:sz w:val="24"/>
          <w:szCs w:val="24"/>
        </w:rPr>
        <w:fldChar w:fldCharType="begin"/>
      </w:r>
      <w:r w:rsidR="00776A50" w:rsidRPr="00656635">
        <w:rPr>
          <w:rFonts w:ascii="Calibri" w:hAnsi="Calibri" w:cs="Calibri"/>
          <w:sz w:val="24"/>
          <w:szCs w:val="24"/>
        </w:rPr>
        <w:instrText xml:space="preserve"> TOC \o "1-3" </w:instrText>
      </w:r>
      <w:r w:rsidRPr="00656635">
        <w:rPr>
          <w:rFonts w:ascii="Calibri" w:hAnsi="Calibri" w:cs="Calibri"/>
          <w:sz w:val="24"/>
          <w:szCs w:val="24"/>
        </w:rPr>
        <w:fldChar w:fldCharType="separate"/>
      </w:r>
      <w:r w:rsidR="00D90442" w:rsidRPr="00E97B16">
        <w:rPr>
          <w:rFonts w:ascii="Calibri" w:hAnsi="Calibri" w:cs="Calibri"/>
          <w:noProof/>
        </w:rPr>
        <w:t>Revision History</w:t>
      </w:r>
      <w:r w:rsidR="00D90442">
        <w:rPr>
          <w:noProof/>
        </w:rPr>
        <w:tab/>
      </w:r>
      <w:r w:rsidR="00D90442">
        <w:rPr>
          <w:noProof/>
        </w:rPr>
        <w:fldChar w:fldCharType="begin"/>
      </w:r>
      <w:r w:rsidR="00D90442">
        <w:rPr>
          <w:noProof/>
        </w:rPr>
        <w:instrText xml:space="preserve"> PAGEREF _Toc462676505 \h </w:instrText>
      </w:r>
      <w:r w:rsidR="00D90442">
        <w:rPr>
          <w:noProof/>
        </w:rPr>
      </w:r>
      <w:r w:rsidR="00D90442">
        <w:rPr>
          <w:noProof/>
        </w:rPr>
        <w:fldChar w:fldCharType="separate"/>
      </w:r>
      <w:r w:rsidR="00D90442">
        <w:rPr>
          <w:noProof/>
        </w:rPr>
        <w:t>2</w:t>
      </w:r>
      <w:r w:rsidR="00D90442">
        <w:rPr>
          <w:noProof/>
        </w:rPr>
        <w:fldChar w:fldCharType="end"/>
      </w:r>
    </w:p>
    <w:p w:rsidR="00D90442" w:rsidRDefault="00D90442">
      <w:pPr>
        <w:pStyle w:val="TOC1"/>
        <w:tabs>
          <w:tab w:val="right" w:leader="dot" w:pos="10520"/>
        </w:tabs>
        <w:rPr>
          <w:rFonts w:asciiTheme="minorHAnsi" w:eastAsiaTheme="minorEastAsia" w:hAnsiTheme="minorHAnsi" w:cstheme="minorBidi"/>
          <w:b w:val="0"/>
          <w:caps w:val="0"/>
          <w:noProof/>
          <w:sz w:val="22"/>
          <w:szCs w:val="22"/>
        </w:rPr>
      </w:pPr>
      <w:r w:rsidRPr="00E97B16">
        <w:rPr>
          <w:rFonts w:ascii="Calibri" w:hAnsi="Calibri" w:cs="Calibri"/>
          <w:noProof/>
        </w:rPr>
        <w:t>Document Approval</w:t>
      </w:r>
      <w:r>
        <w:rPr>
          <w:noProof/>
        </w:rPr>
        <w:tab/>
      </w:r>
      <w:r>
        <w:rPr>
          <w:noProof/>
        </w:rPr>
        <w:fldChar w:fldCharType="begin"/>
      </w:r>
      <w:r>
        <w:rPr>
          <w:noProof/>
        </w:rPr>
        <w:instrText xml:space="preserve"> PAGEREF _Toc462676506 \h </w:instrText>
      </w:r>
      <w:r>
        <w:rPr>
          <w:noProof/>
        </w:rPr>
      </w:r>
      <w:r>
        <w:rPr>
          <w:noProof/>
        </w:rPr>
        <w:fldChar w:fldCharType="separate"/>
      </w:r>
      <w:r>
        <w:rPr>
          <w:noProof/>
        </w:rPr>
        <w:t>2</w:t>
      </w:r>
      <w:r>
        <w:rPr>
          <w:noProof/>
        </w:rPr>
        <w:fldChar w:fldCharType="end"/>
      </w:r>
    </w:p>
    <w:p w:rsidR="00D90442" w:rsidRDefault="00D90442">
      <w:pPr>
        <w:pStyle w:val="TOC1"/>
        <w:tabs>
          <w:tab w:val="right" w:leader="dot" w:pos="10520"/>
        </w:tabs>
        <w:rPr>
          <w:rFonts w:asciiTheme="minorHAnsi" w:eastAsiaTheme="minorEastAsia" w:hAnsiTheme="minorHAnsi" w:cstheme="minorBidi"/>
          <w:b w:val="0"/>
          <w:caps w:val="0"/>
          <w:noProof/>
          <w:sz w:val="22"/>
          <w:szCs w:val="22"/>
        </w:rPr>
      </w:pPr>
      <w:r w:rsidRPr="00E97B16">
        <w:rPr>
          <w:rFonts w:ascii="Calibri" w:hAnsi="Calibri" w:cs="Calibri"/>
          <w:noProof/>
        </w:rPr>
        <w:t>1. Introduction</w:t>
      </w:r>
      <w:r>
        <w:rPr>
          <w:noProof/>
        </w:rPr>
        <w:tab/>
      </w:r>
      <w:r>
        <w:rPr>
          <w:noProof/>
        </w:rPr>
        <w:fldChar w:fldCharType="begin"/>
      </w:r>
      <w:r>
        <w:rPr>
          <w:noProof/>
        </w:rPr>
        <w:instrText xml:space="preserve"> PAGEREF _Toc462676507 \h </w:instrText>
      </w:r>
      <w:r>
        <w:rPr>
          <w:noProof/>
        </w:rPr>
      </w:r>
      <w:r>
        <w:rPr>
          <w:noProof/>
        </w:rPr>
        <w:fldChar w:fldCharType="separate"/>
      </w:r>
      <w:r>
        <w:rPr>
          <w:noProof/>
        </w:rPr>
        <w:t>1</w:t>
      </w:r>
      <w:r>
        <w:rPr>
          <w:noProof/>
        </w:rPr>
        <w:fldChar w:fldCharType="end"/>
      </w:r>
    </w:p>
    <w:p w:rsidR="00D90442" w:rsidRDefault="00D90442">
      <w:pPr>
        <w:pStyle w:val="TOC2"/>
        <w:tabs>
          <w:tab w:val="right" w:leader="dot" w:pos="10520"/>
        </w:tabs>
        <w:rPr>
          <w:rFonts w:asciiTheme="minorHAnsi" w:eastAsiaTheme="minorEastAsia" w:hAnsiTheme="minorHAnsi" w:cstheme="minorBidi"/>
          <w:smallCaps w:val="0"/>
          <w:noProof/>
          <w:sz w:val="22"/>
          <w:szCs w:val="22"/>
        </w:rPr>
      </w:pPr>
      <w:r w:rsidRPr="00E97B16">
        <w:rPr>
          <w:rFonts w:ascii="Calibri" w:hAnsi="Calibri" w:cs="Calibri"/>
          <w:noProof/>
        </w:rPr>
        <w:t>1.1 Purpose</w:t>
      </w:r>
      <w:r>
        <w:rPr>
          <w:noProof/>
        </w:rPr>
        <w:tab/>
      </w:r>
      <w:r>
        <w:rPr>
          <w:noProof/>
        </w:rPr>
        <w:fldChar w:fldCharType="begin"/>
      </w:r>
      <w:r>
        <w:rPr>
          <w:noProof/>
        </w:rPr>
        <w:instrText xml:space="preserve"> PAGEREF _Toc462676508 \h </w:instrText>
      </w:r>
      <w:r>
        <w:rPr>
          <w:noProof/>
        </w:rPr>
      </w:r>
      <w:r>
        <w:rPr>
          <w:noProof/>
        </w:rPr>
        <w:fldChar w:fldCharType="separate"/>
      </w:r>
      <w:r>
        <w:rPr>
          <w:noProof/>
        </w:rPr>
        <w:t>1</w:t>
      </w:r>
      <w:r>
        <w:rPr>
          <w:noProof/>
        </w:rPr>
        <w:fldChar w:fldCharType="end"/>
      </w:r>
    </w:p>
    <w:p w:rsidR="00D90442" w:rsidRDefault="00D90442">
      <w:pPr>
        <w:pStyle w:val="TOC2"/>
        <w:tabs>
          <w:tab w:val="right" w:leader="dot" w:pos="10520"/>
        </w:tabs>
        <w:rPr>
          <w:rFonts w:asciiTheme="minorHAnsi" w:eastAsiaTheme="minorEastAsia" w:hAnsiTheme="minorHAnsi" w:cstheme="minorBidi"/>
          <w:smallCaps w:val="0"/>
          <w:noProof/>
          <w:sz w:val="22"/>
          <w:szCs w:val="22"/>
        </w:rPr>
      </w:pPr>
      <w:r w:rsidRPr="00E97B16">
        <w:rPr>
          <w:rFonts w:ascii="Calibri" w:hAnsi="Calibri" w:cs="Calibri"/>
          <w:noProof/>
        </w:rPr>
        <w:t>1.2 In Scope (Phase 1)</w:t>
      </w:r>
      <w:r>
        <w:rPr>
          <w:noProof/>
        </w:rPr>
        <w:tab/>
      </w:r>
      <w:r>
        <w:rPr>
          <w:noProof/>
        </w:rPr>
        <w:fldChar w:fldCharType="begin"/>
      </w:r>
      <w:r>
        <w:rPr>
          <w:noProof/>
        </w:rPr>
        <w:instrText xml:space="preserve"> PAGEREF _Toc462676509 \h </w:instrText>
      </w:r>
      <w:r>
        <w:rPr>
          <w:noProof/>
        </w:rPr>
      </w:r>
      <w:r>
        <w:rPr>
          <w:noProof/>
        </w:rPr>
        <w:fldChar w:fldCharType="separate"/>
      </w:r>
      <w:r>
        <w:rPr>
          <w:noProof/>
        </w:rPr>
        <w:t>1</w:t>
      </w:r>
      <w:r>
        <w:rPr>
          <w:noProof/>
        </w:rPr>
        <w:fldChar w:fldCharType="end"/>
      </w:r>
    </w:p>
    <w:p w:rsidR="00D90442" w:rsidRDefault="00D90442">
      <w:pPr>
        <w:pStyle w:val="TOC2"/>
        <w:tabs>
          <w:tab w:val="right" w:leader="dot" w:pos="10520"/>
        </w:tabs>
        <w:rPr>
          <w:rFonts w:asciiTheme="minorHAnsi" w:eastAsiaTheme="minorEastAsia" w:hAnsiTheme="minorHAnsi" w:cstheme="minorBidi"/>
          <w:smallCaps w:val="0"/>
          <w:noProof/>
          <w:sz w:val="22"/>
          <w:szCs w:val="22"/>
        </w:rPr>
      </w:pPr>
      <w:r w:rsidRPr="00E97B16">
        <w:rPr>
          <w:rFonts w:ascii="Calibri" w:hAnsi="Calibri" w:cs="Calibri"/>
          <w:noProof/>
        </w:rPr>
        <w:t>1.3 Out of Scope (Phase 2)</w:t>
      </w:r>
      <w:r>
        <w:rPr>
          <w:noProof/>
        </w:rPr>
        <w:tab/>
      </w:r>
      <w:r>
        <w:rPr>
          <w:noProof/>
        </w:rPr>
        <w:fldChar w:fldCharType="begin"/>
      </w:r>
      <w:r>
        <w:rPr>
          <w:noProof/>
        </w:rPr>
        <w:instrText xml:space="preserve"> PAGEREF _Toc462676510 \h </w:instrText>
      </w:r>
      <w:r>
        <w:rPr>
          <w:noProof/>
        </w:rPr>
      </w:r>
      <w:r>
        <w:rPr>
          <w:noProof/>
        </w:rPr>
        <w:fldChar w:fldCharType="separate"/>
      </w:r>
      <w:r>
        <w:rPr>
          <w:noProof/>
        </w:rPr>
        <w:t>3</w:t>
      </w:r>
      <w:r>
        <w:rPr>
          <w:noProof/>
        </w:rPr>
        <w:fldChar w:fldCharType="end"/>
      </w:r>
    </w:p>
    <w:p w:rsidR="00D90442" w:rsidRDefault="00D90442">
      <w:pPr>
        <w:pStyle w:val="TOC2"/>
        <w:tabs>
          <w:tab w:val="right" w:leader="dot" w:pos="10520"/>
        </w:tabs>
        <w:rPr>
          <w:rFonts w:asciiTheme="minorHAnsi" w:eastAsiaTheme="minorEastAsia" w:hAnsiTheme="minorHAnsi" w:cstheme="minorBidi"/>
          <w:smallCaps w:val="0"/>
          <w:noProof/>
          <w:sz w:val="22"/>
          <w:szCs w:val="22"/>
        </w:rPr>
      </w:pPr>
      <w:r w:rsidRPr="00E97B16">
        <w:rPr>
          <w:rFonts w:ascii="Calibri" w:hAnsi="Calibri" w:cs="Calibri"/>
          <w:noProof/>
        </w:rPr>
        <w:t>1.4 Definitions, Acronyms, and Abbreviations</w:t>
      </w:r>
      <w:r>
        <w:rPr>
          <w:noProof/>
        </w:rPr>
        <w:tab/>
      </w:r>
      <w:r>
        <w:rPr>
          <w:noProof/>
        </w:rPr>
        <w:fldChar w:fldCharType="begin"/>
      </w:r>
      <w:r>
        <w:rPr>
          <w:noProof/>
        </w:rPr>
        <w:instrText xml:space="preserve"> PAGEREF _Toc462676511 \h </w:instrText>
      </w:r>
      <w:r>
        <w:rPr>
          <w:noProof/>
        </w:rPr>
      </w:r>
      <w:r>
        <w:rPr>
          <w:noProof/>
        </w:rPr>
        <w:fldChar w:fldCharType="separate"/>
      </w:r>
      <w:r>
        <w:rPr>
          <w:noProof/>
        </w:rPr>
        <w:t>3</w:t>
      </w:r>
      <w:r>
        <w:rPr>
          <w:noProof/>
        </w:rPr>
        <w:fldChar w:fldCharType="end"/>
      </w:r>
    </w:p>
    <w:p w:rsidR="00D90442" w:rsidRDefault="00D90442">
      <w:pPr>
        <w:pStyle w:val="TOC2"/>
        <w:tabs>
          <w:tab w:val="right" w:leader="dot" w:pos="10520"/>
        </w:tabs>
        <w:rPr>
          <w:rFonts w:asciiTheme="minorHAnsi" w:eastAsiaTheme="minorEastAsia" w:hAnsiTheme="minorHAnsi" w:cstheme="minorBidi"/>
          <w:smallCaps w:val="0"/>
          <w:noProof/>
          <w:sz w:val="22"/>
          <w:szCs w:val="22"/>
        </w:rPr>
      </w:pPr>
      <w:r w:rsidRPr="00E97B16">
        <w:rPr>
          <w:rFonts w:ascii="Calibri" w:hAnsi="Calibri" w:cs="Calibri"/>
          <w:noProof/>
          <w:color w:val="808080" w:themeColor="background1" w:themeShade="80"/>
        </w:rPr>
        <w:t>1.5 References</w:t>
      </w:r>
      <w:r>
        <w:rPr>
          <w:noProof/>
        </w:rPr>
        <w:tab/>
      </w:r>
      <w:r>
        <w:rPr>
          <w:noProof/>
        </w:rPr>
        <w:fldChar w:fldCharType="begin"/>
      </w:r>
      <w:r>
        <w:rPr>
          <w:noProof/>
        </w:rPr>
        <w:instrText xml:space="preserve"> PAGEREF _Toc462676512 \h </w:instrText>
      </w:r>
      <w:r>
        <w:rPr>
          <w:noProof/>
        </w:rPr>
      </w:r>
      <w:r>
        <w:rPr>
          <w:noProof/>
        </w:rPr>
        <w:fldChar w:fldCharType="separate"/>
      </w:r>
      <w:r>
        <w:rPr>
          <w:noProof/>
        </w:rPr>
        <w:t>3</w:t>
      </w:r>
      <w:r>
        <w:rPr>
          <w:noProof/>
        </w:rPr>
        <w:fldChar w:fldCharType="end"/>
      </w:r>
    </w:p>
    <w:p w:rsidR="00D90442" w:rsidRDefault="00D90442">
      <w:pPr>
        <w:pStyle w:val="TOC2"/>
        <w:tabs>
          <w:tab w:val="right" w:leader="dot" w:pos="10520"/>
        </w:tabs>
        <w:rPr>
          <w:rFonts w:asciiTheme="minorHAnsi" w:eastAsiaTheme="minorEastAsia" w:hAnsiTheme="minorHAnsi" w:cstheme="minorBidi"/>
          <w:smallCaps w:val="0"/>
          <w:noProof/>
          <w:sz w:val="22"/>
          <w:szCs w:val="22"/>
        </w:rPr>
      </w:pPr>
      <w:r w:rsidRPr="00E97B16">
        <w:rPr>
          <w:rFonts w:ascii="Calibri" w:hAnsi="Calibri" w:cs="Calibri"/>
          <w:noProof/>
          <w:color w:val="808080" w:themeColor="background1" w:themeShade="80"/>
        </w:rPr>
        <w:t>1.6 Overview</w:t>
      </w:r>
      <w:r>
        <w:rPr>
          <w:noProof/>
        </w:rPr>
        <w:tab/>
      </w:r>
      <w:r>
        <w:rPr>
          <w:noProof/>
        </w:rPr>
        <w:fldChar w:fldCharType="begin"/>
      </w:r>
      <w:r>
        <w:rPr>
          <w:noProof/>
        </w:rPr>
        <w:instrText xml:space="preserve"> PAGEREF _Toc462676513 \h </w:instrText>
      </w:r>
      <w:r>
        <w:rPr>
          <w:noProof/>
        </w:rPr>
      </w:r>
      <w:r>
        <w:rPr>
          <w:noProof/>
        </w:rPr>
        <w:fldChar w:fldCharType="separate"/>
      </w:r>
      <w:r>
        <w:rPr>
          <w:noProof/>
        </w:rPr>
        <w:t>3</w:t>
      </w:r>
      <w:r>
        <w:rPr>
          <w:noProof/>
        </w:rPr>
        <w:fldChar w:fldCharType="end"/>
      </w:r>
    </w:p>
    <w:p w:rsidR="00D90442" w:rsidRDefault="00D90442">
      <w:pPr>
        <w:pStyle w:val="TOC1"/>
        <w:tabs>
          <w:tab w:val="right" w:leader="dot" w:pos="10520"/>
        </w:tabs>
        <w:rPr>
          <w:rFonts w:asciiTheme="minorHAnsi" w:eastAsiaTheme="minorEastAsia" w:hAnsiTheme="minorHAnsi" w:cstheme="minorBidi"/>
          <w:b w:val="0"/>
          <w:caps w:val="0"/>
          <w:noProof/>
          <w:sz w:val="22"/>
          <w:szCs w:val="22"/>
        </w:rPr>
      </w:pPr>
      <w:r w:rsidRPr="00E97B16">
        <w:rPr>
          <w:rFonts w:ascii="Calibri" w:hAnsi="Calibri" w:cs="Calibri"/>
          <w:noProof/>
          <w:color w:val="808080" w:themeColor="background1" w:themeShade="80"/>
        </w:rPr>
        <w:t>2. General Description</w:t>
      </w:r>
      <w:r>
        <w:rPr>
          <w:noProof/>
        </w:rPr>
        <w:tab/>
      </w:r>
      <w:r>
        <w:rPr>
          <w:noProof/>
        </w:rPr>
        <w:fldChar w:fldCharType="begin"/>
      </w:r>
      <w:r>
        <w:rPr>
          <w:noProof/>
        </w:rPr>
        <w:instrText xml:space="preserve"> PAGEREF _Toc462676514 \h </w:instrText>
      </w:r>
      <w:r>
        <w:rPr>
          <w:noProof/>
        </w:rPr>
      </w:r>
      <w:r>
        <w:rPr>
          <w:noProof/>
        </w:rPr>
        <w:fldChar w:fldCharType="separate"/>
      </w:r>
      <w:r>
        <w:rPr>
          <w:noProof/>
        </w:rPr>
        <w:t>4</w:t>
      </w:r>
      <w:r>
        <w:rPr>
          <w:noProof/>
        </w:rPr>
        <w:fldChar w:fldCharType="end"/>
      </w:r>
    </w:p>
    <w:p w:rsidR="00D90442" w:rsidRDefault="00D90442">
      <w:pPr>
        <w:pStyle w:val="TOC2"/>
        <w:tabs>
          <w:tab w:val="right" w:leader="dot" w:pos="10520"/>
        </w:tabs>
        <w:rPr>
          <w:rFonts w:asciiTheme="minorHAnsi" w:eastAsiaTheme="minorEastAsia" w:hAnsiTheme="minorHAnsi" w:cstheme="minorBidi"/>
          <w:smallCaps w:val="0"/>
          <w:noProof/>
          <w:sz w:val="22"/>
          <w:szCs w:val="22"/>
        </w:rPr>
      </w:pPr>
      <w:r w:rsidRPr="00E97B16">
        <w:rPr>
          <w:rFonts w:ascii="Calibri" w:hAnsi="Calibri" w:cs="Calibri"/>
          <w:noProof/>
          <w:color w:val="808080" w:themeColor="background1" w:themeShade="80"/>
        </w:rPr>
        <w:t>2.1 Product Perspective</w:t>
      </w:r>
      <w:r>
        <w:rPr>
          <w:noProof/>
        </w:rPr>
        <w:tab/>
      </w:r>
      <w:r>
        <w:rPr>
          <w:noProof/>
        </w:rPr>
        <w:fldChar w:fldCharType="begin"/>
      </w:r>
      <w:r>
        <w:rPr>
          <w:noProof/>
        </w:rPr>
        <w:instrText xml:space="preserve"> PAGEREF _Toc462676515 \h </w:instrText>
      </w:r>
      <w:r>
        <w:rPr>
          <w:noProof/>
        </w:rPr>
      </w:r>
      <w:r>
        <w:rPr>
          <w:noProof/>
        </w:rPr>
        <w:fldChar w:fldCharType="separate"/>
      </w:r>
      <w:r>
        <w:rPr>
          <w:noProof/>
        </w:rPr>
        <w:t>4</w:t>
      </w:r>
      <w:r>
        <w:rPr>
          <w:noProof/>
        </w:rPr>
        <w:fldChar w:fldCharType="end"/>
      </w:r>
    </w:p>
    <w:p w:rsidR="00D90442" w:rsidRDefault="00D90442">
      <w:pPr>
        <w:pStyle w:val="TOC2"/>
        <w:tabs>
          <w:tab w:val="right" w:leader="dot" w:pos="10520"/>
        </w:tabs>
        <w:rPr>
          <w:rFonts w:asciiTheme="minorHAnsi" w:eastAsiaTheme="minorEastAsia" w:hAnsiTheme="minorHAnsi" w:cstheme="minorBidi"/>
          <w:smallCaps w:val="0"/>
          <w:noProof/>
          <w:sz w:val="22"/>
          <w:szCs w:val="22"/>
        </w:rPr>
      </w:pPr>
      <w:r w:rsidRPr="00E97B16">
        <w:rPr>
          <w:rFonts w:ascii="Calibri" w:hAnsi="Calibri" w:cs="Calibri"/>
          <w:noProof/>
          <w:color w:val="808080" w:themeColor="background1" w:themeShade="80"/>
        </w:rPr>
        <w:t>2.2 Product Functions</w:t>
      </w:r>
      <w:r>
        <w:rPr>
          <w:noProof/>
        </w:rPr>
        <w:tab/>
      </w:r>
      <w:r>
        <w:rPr>
          <w:noProof/>
        </w:rPr>
        <w:fldChar w:fldCharType="begin"/>
      </w:r>
      <w:r>
        <w:rPr>
          <w:noProof/>
        </w:rPr>
        <w:instrText xml:space="preserve"> PAGEREF _Toc462676516 \h </w:instrText>
      </w:r>
      <w:r>
        <w:rPr>
          <w:noProof/>
        </w:rPr>
      </w:r>
      <w:r>
        <w:rPr>
          <w:noProof/>
        </w:rPr>
        <w:fldChar w:fldCharType="separate"/>
      </w:r>
      <w:r>
        <w:rPr>
          <w:noProof/>
        </w:rPr>
        <w:t>4</w:t>
      </w:r>
      <w:r>
        <w:rPr>
          <w:noProof/>
        </w:rPr>
        <w:fldChar w:fldCharType="end"/>
      </w:r>
    </w:p>
    <w:p w:rsidR="00D90442" w:rsidRDefault="00D90442">
      <w:pPr>
        <w:pStyle w:val="TOC2"/>
        <w:tabs>
          <w:tab w:val="right" w:leader="dot" w:pos="10520"/>
        </w:tabs>
        <w:rPr>
          <w:rFonts w:asciiTheme="minorHAnsi" w:eastAsiaTheme="minorEastAsia" w:hAnsiTheme="minorHAnsi" w:cstheme="minorBidi"/>
          <w:smallCaps w:val="0"/>
          <w:noProof/>
          <w:sz w:val="22"/>
          <w:szCs w:val="22"/>
        </w:rPr>
      </w:pPr>
      <w:r w:rsidRPr="00E97B16">
        <w:rPr>
          <w:rFonts w:ascii="Calibri" w:hAnsi="Calibri" w:cs="Calibri"/>
          <w:noProof/>
          <w:color w:val="808080" w:themeColor="background1" w:themeShade="80"/>
        </w:rPr>
        <w:t>2.3 User Characteristics</w:t>
      </w:r>
      <w:r>
        <w:rPr>
          <w:noProof/>
        </w:rPr>
        <w:tab/>
      </w:r>
      <w:r>
        <w:rPr>
          <w:noProof/>
        </w:rPr>
        <w:fldChar w:fldCharType="begin"/>
      </w:r>
      <w:r>
        <w:rPr>
          <w:noProof/>
        </w:rPr>
        <w:instrText xml:space="preserve"> PAGEREF _Toc462676517 \h </w:instrText>
      </w:r>
      <w:r>
        <w:rPr>
          <w:noProof/>
        </w:rPr>
      </w:r>
      <w:r>
        <w:rPr>
          <w:noProof/>
        </w:rPr>
        <w:fldChar w:fldCharType="separate"/>
      </w:r>
      <w:r>
        <w:rPr>
          <w:noProof/>
        </w:rPr>
        <w:t>4</w:t>
      </w:r>
      <w:r>
        <w:rPr>
          <w:noProof/>
        </w:rPr>
        <w:fldChar w:fldCharType="end"/>
      </w:r>
    </w:p>
    <w:p w:rsidR="00D90442" w:rsidRDefault="00D90442">
      <w:pPr>
        <w:pStyle w:val="TOC2"/>
        <w:tabs>
          <w:tab w:val="right" w:leader="dot" w:pos="10520"/>
        </w:tabs>
        <w:rPr>
          <w:rFonts w:asciiTheme="minorHAnsi" w:eastAsiaTheme="minorEastAsia" w:hAnsiTheme="minorHAnsi" w:cstheme="minorBidi"/>
          <w:smallCaps w:val="0"/>
          <w:noProof/>
          <w:sz w:val="22"/>
          <w:szCs w:val="22"/>
        </w:rPr>
      </w:pPr>
      <w:r w:rsidRPr="00E97B16">
        <w:rPr>
          <w:rFonts w:ascii="Calibri" w:hAnsi="Calibri" w:cs="Calibri"/>
          <w:noProof/>
          <w:color w:val="808080" w:themeColor="background1" w:themeShade="80"/>
        </w:rPr>
        <w:t>2.4 General Constraints</w:t>
      </w:r>
      <w:r>
        <w:rPr>
          <w:noProof/>
        </w:rPr>
        <w:tab/>
      </w:r>
      <w:r>
        <w:rPr>
          <w:noProof/>
        </w:rPr>
        <w:fldChar w:fldCharType="begin"/>
      </w:r>
      <w:r>
        <w:rPr>
          <w:noProof/>
        </w:rPr>
        <w:instrText xml:space="preserve"> PAGEREF _Toc462676518 \h </w:instrText>
      </w:r>
      <w:r>
        <w:rPr>
          <w:noProof/>
        </w:rPr>
      </w:r>
      <w:r>
        <w:rPr>
          <w:noProof/>
        </w:rPr>
        <w:fldChar w:fldCharType="separate"/>
      </w:r>
      <w:r>
        <w:rPr>
          <w:noProof/>
        </w:rPr>
        <w:t>4</w:t>
      </w:r>
      <w:r>
        <w:rPr>
          <w:noProof/>
        </w:rPr>
        <w:fldChar w:fldCharType="end"/>
      </w:r>
    </w:p>
    <w:p w:rsidR="00D90442" w:rsidRDefault="00D90442">
      <w:pPr>
        <w:pStyle w:val="TOC2"/>
        <w:tabs>
          <w:tab w:val="right" w:leader="dot" w:pos="10520"/>
        </w:tabs>
        <w:rPr>
          <w:rFonts w:asciiTheme="minorHAnsi" w:eastAsiaTheme="minorEastAsia" w:hAnsiTheme="minorHAnsi" w:cstheme="minorBidi"/>
          <w:smallCaps w:val="0"/>
          <w:noProof/>
          <w:sz w:val="22"/>
          <w:szCs w:val="22"/>
        </w:rPr>
      </w:pPr>
      <w:r w:rsidRPr="00E97B16">
        <w:rPr>
          <w:rFonts w:ascii="Calibri" w:hAnsi="Calibri" w:cs="Calibri"/>
          <w:noProof/>
          <w:color w:val="808080" w:themeColor="background1" w:themeShade="80"/>
        </w:rPr>
        <w:t>2.5 Assumptions and Dependencies</w:t>
      </w:r>
      <w:r>
        <w:rPr>
          <w:noProof/>
        </w:rPr>
        <w:tab/>
      </w:r>
      <w:r>
        <w:rPr>
          <w:noProof/>
        </w:rPr>
        <w:fldChar w:fldCharType="begin"/>
      </w:r>
      <w:r>
        <w:rPr>
          <w:noProof/>
        </w:rPr>
        <w:instrText xml:space="preserve"> PAGEREF _Toc462676519 \h </w:instrText>
      </w:r>
      <w:r>
        <w:rPr>
          <w:noProof/>
        </w:rPr>
      </w:r>
      <w:r>
        <w:rPr>
          <w:noProof/>
        </w:rPr>
        <w:fldChar w:fldCharType="separate"/>
      </w:r>
      <w:r>
        <w:rPr>
          <w:noProof/>
        </w:rPr>
        <w:t>4</w:t>
      </w:r>
      <w:r>
        <w:rPr>
          <w:noProof/>
        </w:rPr>
        <w:fldChar w:fldCharType="end"/>
      </w:r>
    </w:p>
    <w:p w:rsidR="00D90442" w:rsidRDefault="00D90442">
      <w:pPr>
        <w:pStyle w:val="TOC1"/>
        <w:tabs>
          <w:tab w:val="right" w:leader="dot" w:pos="10520"/>
        </w:tabs>
        <w:rPr>
          <w:rFonts w:asciiTheme="minorHAnsi" w:eastAsiaTheme="minorEastAsia" w:hAnsiTheme="minorHAnsi" w:cstheme="minorBidi"/>
          <w:b w:val="0"/>
          <w:caps w:val="0"/>
          <w:noProof/>
          <w:sz w:val="22"/>
          <w:szCs w:val="22"/>
        </w:rPr>
      </w:pPr>
      <w:r w:rsidRPr="00E97B16">
        <w:rPr>
          <w:rFonts w:ascii="Calibri" w:hAnsi="Calibri" w:cs="Calibri"/>
          <w:noProof/>
          <w:color w:val="808080" w:themeColor="background1" w:themeShade="80"/>
        </w:rPr>
        <w:t>3. Specific Requirements</w:t>
      </w:r>
      <w:r>
        <w:rPr>
          <w:noProof/>
        </w:rPr>
        <w:tab/>
      </w:r>
      <w:r>
        <w:rPr>
          <w:noProof/>
        </w:rPr>
        <w:fldChar w:fldCharType="begin"/>
      </w:r>
      <w:r>
        <w:rPr>
          <w:noProof/>
        </w:rPr>
        <w:instrText xml:space="preserve"> PAGEREF _Toc462676520 \h </w:instrText>
      </w:r>
      <w:r>
        <w:rPr>
          <w:noProof/>
        </w:rPr>
      </w:r>
      <w:r>
        <w:rPr>
          <w:noProof/>
        </w:rPr>
        <w:fldChar w:fldCharType="separate"/>
      </w:r>
      <w:r>
        <w:rPr>
          <w:noProof/>
        </w:rPr>
        <w:t>4</w:t>
      </w:r>
      <w:r>
        <w:rPr>
          <w:noProof/>
        </w:rPr>
        <w:fldChar w:fldCharType="end"/>
      </w:r>
    </w:p>
    <w:p w:rsidR="00D90442" w:rsidRDefault="00D90442">
      <w:pPr>
        <w:pStyle w:val="TOC2"/>
        <w:tabs>
          <w:tab w:val="right" w:leader="dot" w:pos="10520"/>
        </w:tabs>
        <w:rPr>
          <w:rFonts w:asciiTheme="minorHAnsi" w:eastAsiaTheme="minorEastAsia" w:hAnsiTheme="minorHAnsi" w:cstheme="minorBidi"/>
          <w:smallCaps w:val="0"/>
          <w:noProof/>
          <w:sz w:val="22"/>
          <w:szCs w:val="22"/>
        </w:rPr>
      </w:pPr>
      <w:r w:rsidRPr="00E97B16">
        <w:rPr>
          <w:rFonts w:ascii="Calibri" w:hAnsi="Calibri" w:cs="Calibri"/>
          <w:noProof/>
        </w:rPr>
        <w:t>3.1 External Interface Requirements</w:t>
      </w:r>
      <w:r>
        <w:rPr>
          <w:noProof/>
        </w:rPr>
        <w:tab/>
      </w:r>
      <w:r>
        <w:rPr>
          <w:noProof/>
        </w:rPr>
        <w:fldChar w:fldCharType="begin"/>
      </w:r>
      <w:r>
        <w:rPr>
          <w:noProof/>
        </w:rPr>
        <w:instrText xml:space="preserve"> PAGEREF _Toc462676521 \h </w:instrText>
      </w:r>
      <w:r>
        <w:rPr>
          <w:noProof/>
        </w:rPr>
      </w:r>
      <w:r>
        <w:rPr>
          <w:noProof/>
        </w:rPr>
        <w:fldChar w:fldCharType="separate"/>
      </w:r>
      <w:r>
        <w:rPr>
          <w:noProof/>
        </w:rPr>
        <w:t>5</w:t>
      </w:r>
      <w:r>
        <w:rPr>
          <w:noProof/>
        </w:rPr>
        <w:fldChar w:fldCharType="end"/>
      </w:r>
    </w:p>
    <w:p w:rsidR="00D90442" w:rsidRDefault="00D90442">
      <w:pPr>
        <w:pStyle w:val="TOC3"/>
        <w:tabs>
          <w:tab w:val="right" w:leader="dot" w:pos="10520"/>
        </w:tabs>
        <w:rPr>
          <w:rFonts w:asciiTheme="minorHAnsi" w:eastAsiaTheme="minorEastAsia" w:hAnsiTheme="minorHAnsi" w:cstheme="minorBidi"/>
          <w:i w:val="0"/>
          <w:noProof/>
          <w:sz w:val="22"/>
          <w:szCs w:val="22"/>
        </w:rPr>
      </w:pPr>
      <w:r w:rsidRPr="00E97B16">
        <w:rPr>
          <w:rFonts w:ascii="Calibri" w:hAnsi="Calibri" w:cs="Calibri"/>
          <w:noProof/>
        </w:rPr>
        <w:t>3.1.1 User Interfaces</w:t>
      </w:r>
      <w:r>
        <w:rPr>
          <w:noProof/>
        </w:rPr>
        <w:tab/>
      </w:r>
      <w:r>
        <w:rPr>
          <w:noProof/>
        </w:rPr>
        <w:fldChar w:fldCharType="begin"/>
      </w:r>
      <w:r>
        <w:rPr>
          <w:noProof/>
        </w:rPr>
        <w:instrText xml:space="preserve"> PAGEREF _Toc462676522 \h </w:instrText>
      </w:r>
      <w:r>
        <w:rPr>
          <w:noProof/>
        </w:rPr>
      </w:r>
      <w:r>
        <w:rPr>
          <w:noProof/>
        </w:rPr>
        <w:fldChar w:fldCharType="separate"/>
      </w:r>
      <w:r>
        <w:rPr>
          <w:noProof/>
        </w:rPr>
        <w:t>5</w:t>
      </w:r>
      <w:r>
        <w:rPr>
          <w:noProof/>
        </w:rPr>
        <w:fldChar w:fldCharType="end"/>
      </w:r>
    </w:p>
    <w:p w:rsidR="00D90442" w:rsidRDefault="00D90442">
      <w:pPr>
        <w:pStyle w:val="TOC3"/>
        <w:tabs>
          <w:tab w:val="right" w:leader="dot" w:pos="10520"/>
        </w:tabs>
        <w:rPr>
          <w:rFonts w:asciiTheme="minorHAnsi" w:eastAsiaTheme="minorEastAsia" w:hAnsiTheme="minorHAnsi" w:cstheme="minorBidi"/>
          <w:i w:val="0"/>
          <w:noProof/>
          <w:sz w:val="22"/>
          <w:szCs w:val="22"/>
        </w:rPr>
      </w:pPr>
      <w:r w:rsidRPr="00E97B16">
        <w:rPr>
          <w:rFonts w:ascii="Calibri" w:hAnsi="Calibri" w:cs="Calibri"/>
          <w:noProof/>
        </w:rPr>
        <w:t>3.1.2 Hardware Interfaces</w:t>
      </w:r>
      <w:r>
        <w:rPr>
          <w:noProof/>
        </w:rPr>
        <w:tab/>
      </w:r>
      <w:r>
        <w:rPr>
          <w:noProof/>
        </w:rPr>
        <w:fldChar w:fldCharType="begin"/>
      </w:r>
      <w:r>
        <w:rPr>
          <w:noProof/>
        </w:rPr>
        <w:instrText xml:space="preserve"> PAGEREF _Toc462676523 \h </w:instrText>
      </w:r>
      <w:r>
        <w:rPr>
          <w:noProof/>
        </w:rPr>
      </w:r>
      <w:r>
        <w:rPr>
          <w:noProof/>
        </w:rPr>
        <w:fldChar w:fldCharType="separate"/>
      </w:r>
      <w:r>
        <w:rPr>
          <w:noProof/>
        </w:rPr>
        <w:t>10</w:t>
      </w:r>
      <w:r>
        <w:rPr>
          <w:noProof/>
        </w:rPr>
        <w:fldChar w:fldCharType="end"/>
      </w:r>
    </w:p>
    <w:p w:rsidR="00D90442" w:rsidRDefault="00D90442">
      <w:pPr>
        <w:pStyle w:val="TOC3"/>
        <w:tabs>
          <w:tab w:val="right" w:leader="dot" w:pos="10520"/>
        </w:tabs>
        <w:rPr>
          <w:rFonts w:asciiTheme="minorHAnsi" w:eastAsiaTheme="minorEastAsia" w:hAnsiTheme="minorHAnsi" w:cstheme="minorBidi"/>
          <w:i w:val="0"/>
          <w:noProof/>
          <w:sz w:val="22"/>
          <w:szCs w:val="22"/>
        </w:rPr>
      </w:pPr>
      <w:r w:rsidRPr="00E97B16">
        <w:rPr>
          <w:rFonts w:ascii="Calibri" w:hAnsi="Calibri" w:cs="Calibri"/>
          <w:noProof/>
        </w:rPr>
        <w:t>3.1.3 Software Interfaces</w:t>
      </w:r>
      <w:r>
        <w:rPr>
          <w:noProof/>
        </w:rPr>
        <w:tab/>
      </w:r>
      <w:r>
        <w:rPr>
          <w:noProof/>
        </w:rPr>
        <w:fldChar w:fldCharType="begin"/>
      </w:r>
      <w:r>
        <w:rPr>
          <w:noProof/>
        </w:rPr>
        <w:instrText xml:space="preserve"> PAGEREF _Toc462676524 \h </w:instrText>
      </w:r>
      <w:r>
        <w:rPr>
          <w:noProof/>
        </w:rPr>
      </w:r>
      <w:r>
        <w:rPr>
          <w:noProof/>
        </w:rPr>
        <w:fldChar w:fldCharType="separate"/>
      </w:r>
      <w:r>
        <w:rPr>
          <w:noProof/>
        </w:rPr>
        <w:t>10</w:t>
      </w:r>
      <w:r>
        <w:rPr>
          <w:noProof/>
        </w:rPr>
        <w:fldChar w:fldCharType="end"/>
      </w:r>
    </w:p>
    <w:p w:rsidR="00D90442" w:rsidRDefault="00D90442">
      <w:pPr>
        <w:pStyle w:val="TOC3"/>
        <w:tabs>
          <w:tab w:val="right" w:leader="dot" w:pos="10520"/>
        </w:tabs>
        <w:rPr>
          <w:rFonts w:asciiTheme="minorHAnsi" w:eastAsiaTheme="minorEastAsia" w:hAnsiTheme="minorHAnsi" w:cstheme="minorBidi"/>
          <w:i w:val="0"/>
          <w:noProof/>
          <w:sz w:val="22"/>
          <w:szCs w:val="22"/>
        </w:rPr>
      </w:pPr>
      <w:r w:rsidRPr="00E97B16">
        <w:rPr>
          <w:rFonts w:ascii="Calibri" w:hAnsi="Calibri" w:cs="Calibri"/>
          <w:noProof/>
        </w:rPr>
        <w:t>3.1.4 Communications Interfaces</w:t>
      </w:r>
      <w:r>
        <w:rPr>
          <w:noProof/>
        </w:rPr>
        <w:tab/>
      </w:r>
      <w:r>
        <w:rPr>
          <w:noProof/>
        </w:rPr>
        <w:fldChar w:fldCharType="begin"/>
      </w:r>
      <w:r>
        <w:rPr>
          <w:noProof/>
        </w:rPr>
        <w:instrText xml:space="preserve"> PAGEREF _Toc462676525 \h </w:instrText>
      </w:r>
      <w:r>
        <w:rPr>
          <w:noProof/>
        </w:rPr>
      </w:r>
      <w:r>
        <w:rPr>
          <w:noProof/>
        </w:rPr>
        <w:fldChar w:fldCharType="separate"/>
      </w:r>
      <w:r>
        <w:rPr>
          <w:noProof/>
        </w:rPr>
        <w:t>10</w:t>
      </w:r>
      <w:r>
        <w:rPr>
          <w:noProof/>
        </w:rPr>
        <w:fldChar w:fldCharType="end"/>
      </w:r>
    </w:p>
    <w:p w:rsidR="00D90442" w:rsidRDefault="00D90442">
      <w:pPr>
        <w:pStyle w:val="TOC2"/>
        <w:tabs>
          <w:tab w:val="right" w:leader="dot" w:pos="10520"/>
        </w:tabs>
        <w:rPr>
          <w:rFonts w:asciiTheme="minorHAnsi" w:eastAsiaTheme="minorEastAsia" w:hAnsiTheme="minorHAnsi" w:cstheme="minorBidi"/>
          <w:smallCaps w:val="0"/>
          <w:noProof/>
          <w:sz w:val="22"/>
          <w:szCs w:val="22"/>
        </w:rPr>
      </w:pPr>
      <w:r w:rsidRPr="00E97B16">
        <w:rPr>
          <w:rFonts w:ascii="Calibri" w:hAnsi="Calibri" w:cs="Calibri"/>
          <w:noProof/>
        </w:rPr>
        <w:t>3.2 Functional Requirements</w:t>
      </w:r>
      <w:r>
        <w:rPr>
          <w:noProof/>
        </w:rPr>
        <w:tab/>
      </w:r>
      <w:r>
        <w:rPr>
          <w:noProof/>
        </w:rPr>
        <w:fldChar w:fldCharType="begin"/>
      </w:r>
      <w:r>
        <w:rPr>
          <w:noProof/>
        </w:rPr>
        <w:instrText xml:space="preserve"> PAGEREF _Toc462676526 \h </w:instrText>
      </w:r>
      <w:r>
        <w:rPr>
          <w:noProof/>
        </w:rPr>
      </w:r>
      <w:r>
        <w:rPr>
          <w:noProof/>
        </w:rPr>
        <w:fldChar w:fldCharType="separate"/>
      </w:r>
      <w:r>
        <w:rPr>
          <w:noProof/>
        </w:rPr>
        <w:t>10</w:t>
      </w:r>
      <w:r>
        <w:rPr>
          <w:noProof/>
        </w:rPr>
        <w:fldChar w:fldCharType="end"/>
      </w:r>
    </w:p>
    <w:p w:rsidR="00D90442" w:rsidRDefault="00D90442">
      <w:pPr>
        <w:pStyle w:val="TOC3"/>
        <w:tabs>
          <w:tab w:val="right" w:leader="dot" w:pos="10520"/>
        </w:tabs>
        <w:rPr>
          <w:rFonts w:asciiTheme="minorHAnsi" w:eastAsiaTheme="minorEastAsia" w:hAnsiTheme="minorHAnsi" w:cstheme="minorBidi"/>
          <w:i w:val="0"/>
          <w:noProof/>
          <w:sz w:val="22"/>
          <w:szCs w:val="22"/>
        </w:rPr>
      </w:pPr>
      <w:r w:rsidRPr="00E97B16">
        <w:rPr>
          <w:rFonts w:ascii="Calibri" w:hAnsi="Calibri" w:cs="Calibri"/>
          <w:noProof/>
        </w:rPr>
        <w:t>3.2.1  Tab 1 – Number Unblock</w:t>
      </w:r>
      <w:r>
        <w:rPr>
          <w:noProof/>
        </w:rPr>
        <w:tab/>
      </w:r>
      <w:r>
        <w:rPr>
          <w:noProof/>
        </w:rPr>
        <w:fldChar w:fldCharType="begin"/>
      </w:r>
      <w:r>
        <w:rPr>
          <w:noProof/>
        </w:rPr>
        <w:instrText xml:space="preserve"> PAGEREF _Toc462676527 \h </w:instrText>
      </w:r>
      <w:r>
        <w:rPr>
          <w:noProof/>
        </w:rPr>
      </w:r>
      <w:r>
        <w:rPr>
          <w:noProof/>
        </w:rPr>
        <w:fldChar w:fldCharType="separate"/>
      </w:r>
      <w:r>
        <w:rPr>
          <w:noProof/>
        </w:rPr>
        <w:t>10</w:t>
      </w:r>
      <w:r>
        <w:rPr>
          <w:noProof/>
        </w:rPr>
        <w:fldChar w:fldCharType="end"/>
      </w:r>
    </w:p>
    <w:p w:rsidR="00D90442" w:rsidRDefault="00D90442">
      <w:pPr>
        <w:pStyle w:val="TOC3"/>
        <w:tabs>
          <w:tab w:val="right" w:leader="dot" w:pos="10520"/>
        </w:tabs>
        <w:rPr>
          <w:rFonts w:asciiTheme="minorHAnsi" w:eastAsiaTheme="minorEastAsia" w:hAnsiTheme="minorHAnsi" w:cstheme="minorBidi"/>
          <w:i w:val="0"/>
          <w:noProof/>
          <w:sz w:val="22"/>
          <w:szCs w:val="22"/>
        </w:rPr>
      </w:pPr>
      <w:r w:rsidRPr="00E97B16">
        <w:rPr>
          <w:rFonts w:ascii="Calibri" w:hAnsi="Calibri" w:cs="Calibri"/>
          <w:noProof/>
        </w:rPr>
        <w:t>3.2.2  Tab 2 – White List</w:t>
      </w:r>
      <w:r>
        <w:rPr>
          <w:noProof/>
        </w:rPr>
        <w:tab/>
      </w:r>
      <w:r>
        <w:rPr>
          <w:noProof/>
        </w:rPr>
        <w:fldChar w:fldCharType="begin"/>
      </w:r>
      <w:r>
        <w:rPr>
          <w:noProof/>
        </w:rPr>
        <w:instrText xml:space="preserve"> PAGEREF _Toc462676528 \h </w:instrText>
      </w:r>
      <w:r>
        <w:rPr>
          <w:noProof/>
        </w:rPr>
      </w:r>
      <w:r>
        <w:rPr>
          <w:noProof/>
        </w:rPr>
        <w:fldChar w:fldCharType="separate"/>
      </w:r>
      <w:r>
        <w:rPr>
          <w:noProof/>
        </w:rPr>
        <w:t>11</w:t>
      </w:r>
      <w:r>
        <w:rPr>
          <w:noProof/>
        </w:rPr>
        <w:fldChar w:fldCharType="end"/>
      </w:r>
    </w:p>
    <w:p w:rsidR="00D90442" w:rsidRDefault="00D90442">
      <w:pPr>
        <w:pStyle w:val="TOC3"/>
        <w:tabs>
          <w:tab w:val="right" w:leader="dot" w:pos="10520"/>
        </w:tabs>
        <w:rPr>
          <w:rFonts w:asciiTheme="minorHAnsi" w:eastAsiaTheme="minorEastAsia" w:hAnsiTheme="minorHAnsi" w:cstheme="minorBidi"/>
          <w:i w:val="0"/>
          <w:noProof/>
          <w:sz w:val="22"/>
          <w:szCs w:val="22"/>
        </w:rPr>
      </w:pPr>
      <w:r w:rsidRPr="00E97B16">
        <w:rPr>
          <w:rFonts w:ascii="Calibri" w:hAnsi="Calibri" w:cs="Calibri"/>
          <w:noProof/>
        </w:rPr>
        <w:t>3.2.3  Tab 3 - Reporting</w:t>
      </w:r>
      <w:r>
        <w:rPr>
          <w:noProof/>
        </w:rPr>
        <w:tab/>
      </w:r>
      <w:r>
        <w:rPr>
          <w:noProof/>
        </w:rPr>
        <w:fldChar w:fldCharType="begin"/>
      </w:r>
      <w:r>
        <w:rPr>
          <w:noProof/>
        </w:rPr>
        <w:instrText xml:space="preserve"> PAGEREF _Toc462676529 \h </w:instrText>
      </w:r>
      <w:r>
        <w:rPr>
          <w:noProof/>
        </w:rPr>
      </w:r>
      <w:r>
        <w:rPr>
          <w:noProof/>
        </w:rPr>
        <w:fldChar w:fldCharType="separate"/>
      </w:r>
      <w:r>
        <w:rPr>
          <w:noProof/>
        </w:rPr>
        <w:t>11</w:t>
      </w:r>
      <w:r>
        <w:rPr>
          <w:noProof/>
        </w:rPr>
        <w:fldChar w:fldCharType="end"/>
      </w:r>
    </w:p>
    <w:p w:rsidR="00D90442" w:rsidRDefault="00D90442">
      <w:pPr>
        <w:pStyle w:val="TOC2"/>
        <w:tabs>
          <w:tab w:val="right" w:leader="dot" w:pos="10520"/>
        </w:tabs>
        <w:rPr>
          <w:rFonts w:asciiTheme="minorHAnsi" w:eastAsiaTheme="minorEastAsia" w:hAnsiTheme="minorHAnsi" w:cstheme="minorBidi"/>
          <w:smallCaps w:val="0"/>
          <w:noProof/>
          <w:sz w:val="22"/>
          <w:szCs w:val="22"/>
        </w:rPr>
      </w:pPr>
      <w:r w:rsidRPr="00E97B16">
        <w:rPr>
          <w:rFonts w:ascii="Calibri" w:hAnsi="Calibri" w:cs="Calibri"/>
          <w:noProof/>
        </w:rPr>
        <w:t>3.3 Use Cases</w:t>
      </w:r>
      <w:r>
        <w:rPr>
          <w:noProof/>
        </w:rPr>
        <w:tab/>
      </w:r>
      <w:r>
        <w:rPr>
          <w:noProof/>
        </w:rPr>
        <w:fldChar w:fldCharType="begin"/>
      </w:r>
      <w:r>
        <w:rPr>
          <w:noProof/>
        </w:rPr>
        <w:instrText xml:space="preserve"> PAGEREF _Toc462676530 \h </w:instrText>
      </w:r>
      <w:r>
        <w:rPr>
          <w:noProof/>
        </w:rPr>
      </w:r>
      <w:r>
        <w:rPr>
          <w:noProof/>
        </w:rPr>
        <w:fldChar w:fldCharType="separate"/>
      </w:r>
      <w:r>
        <w:rPr>
          <w:noProof/>
        </w:rPr>
        <w:t>12</w:t>
      </w:r>
      <w:r>
        <w:rPr>
          <w:noProof/>
        </w:rPr>
        <w:fldChar w:fldCharType="end"/>
      </w:r>
    </w:p>
    <w:p w:rsidR="00D90442" w:rsidRDefault="00D90442">
      <w:pPr>
        <w:pStyle w:val="TOC3"/>
        <w:tabs>
          <w:tab w:val="right" w:leader="dot" w:pos="10520"/>
        </w:tabs>
        <w:rPr>
          <w:rFonts w:asciiTheme="minorHAnsi" w:eastAsiaTheme="minorEastAsia" w:hAnsiTheme="minorHAnsi" w:cstheme="minorBidi"/>
          <w:i w:val="0"/>
          <w:noProof/>
          <w:sz w:val="22"/>
          <w:szCs w:val="22"/>
        </w:rPr>
      </w:pPr>
      <w:r w:rsidRPr="00E97B16">
        <w:rPr>
          <w:rFonts w:ascii="Calibri" w:hAnsi="Calibri" w:cs="Calibri"/>
          <w:noProof/>
        </w:rPr>
        <w:t>3.3.1 Use Case #1</w:t>
      </w:r>
      <w:r>
        <w:rPr>
          <w:noProof/>
        </w:rPr>
        <w:tab/>
      </w:r>
      <w:r>
        <w:rPr>
          <w:noProof/>
        </w:rPr>
        <w:fldChar w:fldCharType="begin"/>
      </w:r>
      <w:r>
        <w:rPr>
          <w:noProof/>
        </w:rPr>
        <w:instrText xml:space="preserve"> PAGEREF _Toc462676531 \h </w:instrText>
      </w:r>
      <w:r>
        <w:rPr>
          <w:noProof/>
        </w:rPr>
      </w:r>
      <w:r>
        <w:rPr>
          <w:noProof/>
        </w:rPr>
        <w:fldChar w:fldCharType="separate"/>
      </w:r>
      <w:r>
        <w:rPr>
          <w:noProof/>
        </w:rPr>
        <w:t>13</w:t>
      </w:r>
      <w:r>
        <w:rPr>
          <w:noProof/>
        </w:rPr>
        <w:fldChar w:fldCharType="end"/>
      </w:r>
    </w:p>
    <w:p w:rsidR="00D90442" w:rsidRDefault="00D90442">
      <w:pPr>
        <w:pStyle w:val="TOC3"/>
        <w:tabs>
          <w:tab w:val="right" w:leader="dot" w:pos="10520"/>
        </w:tabs>
        <w:rPr>
          <w:rFonts w:asciiTheme="minorHAnsi" w:eastAsiaTheme="minorEastAsia" w:hAnsiTheme="minorHAnsi" w:cstheme="minorBidi"/>
          <w:i w:val="0"/>
          <w:noProof/>
          <w:sz w:val="22"/>
          <w:szCs w:val="22"/>
        </w:rPr>
      </w:pPr>
      <w:r w:rsidRPr="00E97B16">
        <w:rPr>
          <w:rFonts w:ascii="Calibri" w:hAnsi="Calibri" w:cs="Calibri"/>
          <w:noProof/>
        </w:rPr>
        <w:t>3.3.2 Use Case #2</w:t>
      </w:r>
      <w:r>
        <w:rPr>
          <w:noProof/>
        </w:rPr>
        <w:tab/>
      </w:r>
      <w:r>
        <w:rPr>
          <w:noProof/>
        </w:rPr>
        <w:fldChar w:fldCharType="begin"/>
      </w:r>
      <w:r>
        <w:rPr>
          <w:noProof/>
        </w:rPr>
        <w:instrText xml:space="preserve"> PAGEREF _Toc462676532 \h </w:instrText>
      </w:r>
      <w:r>
        <w:rPr>
          <w:noProof/>
        </w:rPr>
      </w:r>
      <w:r>
        <w:rPr>
          <w:noProof/>
        </w:rPr>
        <w:fldChar w:fldCharType="separate"/>
      </w:r>
      <w:r>
        <w:rPr>
          <w:noProof/>
        </w:rPr>
        <w:t>13</w:t>
      </w:r>
      <w:r>
        <w:rPr>
          <w:noProof/>
        </w:rPr>
        <w:fldChar w:fldCharType="end"/>
      </w:r>
    </w:p>
    <w:p w:rsidR="00D90442" w:rsidRDefault="00D90442">
      <w:pPr>
        <w:pStyle w:val="TOC3"/>
        <w:tabs>
          <w:tab w:val="right" w:leader="dot" w:pos="10520"/>
        </w:tabs>
        <w:rPr>
          <w:rFonts w:asciiTheme="minorHAnsi" w:eastAsiaTheme="minorEastAsia" w:hAnsiTheme="minorHAnsi" w:cstheme="minorBidi"/>
          <w:i w:val="0"/>
          <w:noProof/>
          <w:sz w:val="22"/>
          <w:szCs w:val="22"/>
        </w:rPr>
      </w:pPr>
      <w:r w:rsidRPr="00E97B16">
        <w:rPr>
          <w:rFonts w:ascii="Calibri" w:hAnsi="Calibri" w:cs="Calibri"/>
          <w:noProof/>
        </w:rPr>
        <w:t>3.3.3 Use Case #3</w:t>
      </w:r>
      <w:r>
        <w:rPr>
          <w:noProof/>
        </w:rPr>
        <w:tab/>
      </w:r>
      <w:r>
        <w:rPr>
          <w:noProof/>
        </w:rPr>
        <w:fldChar w:fldCharType="begin"/>
      </w:r>
      <w:r>
        <w:rPr>
          <w:noProof/>
        </w:rPr>
        <w:instrText xml:space="preserve"> PAGEREF _Toc462676533 \h </w:instrText>
      </w:r>
      <w:r>
        <w:rPr>
          <w:noProof/>
        </w:rPr>
      </w:r>
      <w:r>
        <w:rPr>
          <w:noProof/>
        </w:rPr>
        <w:fldChar w:fldCharType="separate"/>
      </w:r>
      <w:r>
        <w:rPr>
          <w:noProof/>
        </w:rPr>
        <w:t>13</w:t>
      </w:r>
      <w:r>
        <w:rPr>
          <w:noProof/>
        </w:rPr>
        <w:fldChar w:fldCharType="end"/>
      </w:r>
    </w:p>
    <w:p w:rsidR="00D90442" w:rsidRDefault="00D90442">
      <w:pPr>
        <w:pStyle w:val="TOC3"/>
        <w:tabs>
          <w:tab w:val="right" w:leader="dot" w:pos="10520"/>
        </w:tabs>
        <w:rPr>
          <w:rFonts w:asciiTheme="minorHAnsi" w:eastAsiaTheme="minorEastAsia" w:hAnsiTheme="minorHAnsi" w:cstheme="minorBidi"/>
          <w:i w:val="0"/>
          <w:noProof/>
          <w:sz w:val="22"/>
          <w:szCs w:val="22"/>
        </w:rPr>
      </w:pPr>
      <w:r w:rsidRPr="00E97B16">
        <w:rPr>
          <w:rFonts w:ascii="Calibri" w:hAnsi="Calibri" w:cs="Calibri"/>
          <w:noProof/>
        </w:rPr>
        <w:t>3.3.4 Use Case #4</w:t>
      </w:r>
      <w:r>
        <w:rPr>
          <w:noProof/>
        </w:rPr>
        <w:tab/>
      </w:r>
      <w:r>
        <w:rPr>
          <w:noProof/>
        </w:rPr>
        <w:fldChar w:fldCharType="begin"/>
      </w:r>
      <w:r>
        <w:rPr>
          <w:noProof/>
        </w:rPr>
        <w:instrText xml:space="preserve"> PAGEREF _Toc462676534 \h </w:instrText>
      </w:r>
      <w:r>
        <w:rPr>
          <w:noProof/>
        </w:rPr>
      </w:r>
      <w:r>
        <w:rPr>
          <w:noProof/>
        </w:rPr>
        <w:fldChar w:fldCharType="separate"/>
      </w:r>
      <w:r>
        <w:rPr>
          <w:noProof/>
        </w:rPr>
        <w:t>13</w:t>
      </w:r>
      <w:r>
        <w:rPr>
          <w:noProof/>
        </w:rPr>
        <w:fldChar w:fldCharType="end"/>
      </w:r>
    </w:p>
    <w:p w:rsidR="00D90442" w:rsidRDefault="00D90442">
      <w:pPr>
        <w:pStyle w:val="TOC3"/>
        <w:tabs>
          <w:tab w:val="right" w:leader="dot" w:pos="10520"/>
        </w:tabs>
        <w:rPr>
          <w:rFonts w:asciiTheme="minorHAnsi" w:eastAsiaTheme="minorEastAsia" w:hAnsiTheme="minorHAnsi" w:cstheme="minorBidi"/>
          <w:i w:val="0"/>
          <w:noProof/>
          <w:sz w:val="22"/>
          <w:szCs w:val="22"/>
        </w:rPr>
      </w:pPr>
      <w:r w:rsidRPr="00E97B16">
        <w:rPr>
          <w:rFonts w:ascii="Calibri" w:hAnsi="Calibri" w:cs="Calibri"/>
          <w:noProof/>
        </w:rPr>
        <w:t>3.3.5 Use Case #5</w:t>
      </w:r>
      <w:r>
        <w:rPr>
          <w:noProof/>
        </w:rPr>
        <w:tab/>
      </w:r>
      <w:r>
        <w:rPr>
          <w:noProof/>
        </w:rPr>
        <w:fldChar w:fldCharType="begin"/>
      </w:r>
      <w:r>
        <w:rPr>
          <w:noProof/>
        </w:rPr>
        <w:instrText xml:space="preserve"> PAGEREF _Toc462676535 \h </w:instrText>
      </w:r>
      <w:r>
        <w:rPr>
          <w:noProof/>
        </w:rPr>
      </w:r>
      <w:r>
        <w:rPr>
          <w:noProof/>
        </w:rPr>
        <w:fldChar w:fldCharType="separate"/>
      </w:r>
      <w:r>
        <w:rPr>
          <w:noProof/>
        </w:rPr>
        <w:t>13</w:t>
      </w:r>
      <w:r>
        <w:rPr>
          <w:noProof/>
        </w:rPr>
        <w:fldChar w:fldCharType="end"/>
      </w:r>
    </w:p>
    <w:p w:rsidR="00D90442" w:rsidRDefault="00D90442">
      <w:pPr>
        <w:pStyle w:val="TOC2"/>
        <w:tabs>
          <w:tab w:val="right" w:leader="dot" w:pos="10520"/>
        </w:tabs>
        <w:rPr>
          <w:rFonts w:asciiTheme="minorHAnsi" w:eastAsiaTheme="minorEastAsia" w:hAnsiTheme="minorHAnsi" w:cstheme="minorBidi"/>
          <w:smallCaps w:val="0"/>
          <w:noProof/>
          <w:sz w:val="22"/>
          <w:szCs w:val="22"/>
        </w:rPr>
      </w:pPr>
      <w:r w:rsidRPr="00E97B16">
        <w:rPr>
          <w:rFonts w:ascii="Calibri" w:hAnsi="Calibri" w:cs="Calibri"/>
          <w:noProof/>
        </w:rPr>
        <w:t>3.4 Classes / Objects</w:t>
      </w:r>
      <w:r>
        <w:rPr>
          <w:noProof/>
        </w:rPr>
        <w:tab/>
      </w:r>
      <w:r>
        <w:rPr>
          <w:noProof/>
        </w:rPr>
        <w:fldChar w:fldCharType="begin"/>
      </w:r>
      <w:r>
        <w:rPr>
          <w:noProof/>
        </w:rPr>
        <w:instrText xml:space="preserve"> PAGEREF _Toc462676536 \h </w:instrText>
      </w:r>
      <w:r>
        <w:rPr>
          <w:noProof/>
        </w:rPr>
      </w:r>
      <w:r>
        <w:rPr>
          <w:noProof/>
        </w:rPr>
        <w:fldChar w:fldCharType="separate"/>
      </w:r>
      <w:r>
        <w:rPr>
          <w:noProof/>
        </w:rPr>
        <w:t>13</w:t>
      </w:r>
      <w:r>
        <w:rPr>
          <w:noProof/>
        </w:rPr>
        <w:fldChar w:fldCharType="end"/>
      </w:r>
    </w:p>
    <w:p w:rsidR="00D90442" w:rsidRDefault="00D90442">
      <w:pPr>
        <w:pStyle w:val="TOC3"/>
        <w:tabs>
          <w:tab w:val="right" w:leader="dot" w:pos="10520"/>
        </w:tabs>
        <w:rPr>
          <w:rFonts w:asciiTheme="minorHAnsi" w:eastAsiaTheme="minorEastAsia" w:hAnsiTheme="minorHAnsi" w:cstheme="minorBidi"/>
          <w:i w:val="0"/>
          <w:noProof/>
          <w:sz w:val="22"/>
          <w:szCs w:val="22"/>
        </w:rPr>
      </w:pPr>
      <w:r w:rsidRPr="00E97B16">
        <w:rPr>
          <w:rFonts w:ascii="Calibri" w:hAnsi="Calibri" w:cs="Calibri"/>
          <w:noProof/>
        </w:rPr>
        <w:t>3.4.1 &lt;Class / Object #1&gt;</w:t>
      </w:r>
      <w:r>
        <w:rPr>
          <w:noProof/>
        </w:rPr>
        <w:tab/>
      </w:r>
      <w:r>
        <w:rPr>
          <w:noProof/>
        </w:rPr>
        <w:fldChar w:fldCharType="begin"/>
      </w:r>
      <w:r>
        <w:rPr>
          <w:noProof/>
        </w:rPr>
        <w:instrText xml:space="preserve"> PAGEREF _Toc462676537 \h </w:instrText>
      </w:r>
      <w:r>
        <w:rPr>
          <w:noProof/>
        </w:rPr>
      </w:r>
      <w:r>
        <w:rPr>
          <w:noProof/>
        </w:rPr>
        <w:fldChar w:fldCharType="separate"/>
      </w:r>
      <w:r>
        <w:rPr>
          <w:noProof/>
        </w:rPr>
        <w:t>13</w:t>
      </w:r>
      <w:r>
        <w:rPr>
          <w:noProof/>
        </w:rPr>
        <w:fldChar w:fldCharType="end"/>
      </w:r>
    </w:p>
    <w:p w:rsidR="00D90442" w:rsidRDefault="00D90442">
      <w:pPr>
        <w:pStyle w:val="TOC3"/>
        <w:tabs>
          <w:tab w:val="right" w:leader="dot" w:pos="10520"/>
        </w:tabs>
        <w:rPr>
          <w:rFonts w:asciiTheme="minorHAnsi" w:eastAsiaTheme="minorEastAsia" w:hAnsiTheme="minorHAnsi" w:cstheme="minorBidi"/>
          <w:i w:val="0"/>
          <w:noProof/>
          <w:sz w:val="22"/>
          <w:szCs w:val="22"/>
        </w:rPr>
      </w:pPr>
      <w:r w:rsidRPr="00E97B16">
        <w:rPr>
          <w:rFonts w:ascii="Calibri" w:hAnsi="Calibri" w:cs="Calibri"/>
          <w:noProof/>
        </w:rPr>
        <w:t>3.4.2 &lt;Class / Object #2&gt;</w:t>
      </w:r>
      <w:r>
        <w:rPr>
          <w:noProof/>
        </w:rPr>
        <w:tab/>
      </w:r>
      <w:r>
        <w:rPr>
          <w:noProof/>
        </w:rPr>
        <w:fldChar w:fldCharType="begin"/>
      </w:r>
      <w:r>
        <w:rPr>
          <w:noProof/>
        </w:rPr>
        <w:instrText xml:space="preserve"> PAGEREF _Toc462676538 \h </w:instrText>
      </w:r>
      <w:r>
        <w:rPr>
          <w:noProof/>
        </w:rPr>
      </w:r>
      <w:r>
        <w:rPr>
          <w:noProof/>
        </w:rPr>
        <w:fldChar w:fldCharType="separate"/>
      </w:r>
      <w:r>
        <w:rPr>
          <w:noProof/>
        </w:rPr>
        <w:t>13</w:t>
      </w:r>
      <w:r>
        <w:rPr>
          <w:noProof/>
        </w:rPr>
        <w:fldChar w:fldCharType="end"/>
      </w:r>
    </w:p>
    <w:p w:rsidR="00D90442" w:rsidRDefault="00D90442">
      <w:pPr>
        <w:pStyle w:val="TOC2"/>
        <w:tabs>
          <w:tab w:val="right" w:leader="dot" w:pos="10520"/>
        </w:tabs>
        <w:rPr>
          <w:rFonts w:asciiTheme="minorHAnsi" w:eastAsiaTheme="minorEastAsia" w:hAnsiTheme="minorHAnsi" w:cstheme="minorBidi"/>
          <w:smallCaps w:val="0"/>
          <w:noProof/>
          <w:sz w:val="22"/>
          <w:szCs w:val="22"/>
        </w:rPr>
      </w:pPr>
      <w:r w:rsidRPr="00E97B16">
        <w:rPr>
          <w:rFonts w:ascii="Calibri" w:hAnsi="Calibri" w:cs="Calibri"/>
          <w:noProof/>
        </w:rPr>
        <w:t>3.5 Non-Functional Requirements</w:t>
      </w:r>
      <w:r>
        <w:rPr>
          <w:noProof/>
        </w:rPr>
        <w:tab/>
      </w:r>
      <w:r>
        <w:rPr>
          <w:noProof/>
        </w:rPr>
        <w:fldChar w:fldCharType="begin"/>
      </w:r>
      <w:r>
        <w:rPr>
          <w:noProof/>
        </w:rPr>
        <w:instrText xml:space="preserve"> PAGEREF _Toc462676539 \h </w:instrText>
      </w:r>
      <w:r>
        <w:rPr>
          <w:noProof/>
        </w:rPr>
      </w:r>
      <w:r>
        <w:rPr>
          <w:noProof/>
        </w:rPr>
        <w:fldChar w:fldCharType="separate"/>
      </w:r>
      <w:r>
        <w:rPr>
          <w:noProof/>
        </w:rPr>
        <w:t>13</w:t>
      </w:r>
      <w:r>
        <w:rPr>
          <w:noProof/>
        </w:rPr>
        <w:fldChar w:fldCharType="end"/>
      </w:r>
    </w:p>
    <w:p w:rsidR="00D90442" w:rsidRDefault="00D90442">
      <w:pPr>
        <w:pStyle w:val="TOC3"/>
        <w:tabs>
          <w:tab w:val="right" w:leader="dot" w:pos="10520"/>
        </w:tabs>
        <w:rPr>
          <w:rFonts w:asciiTheme="minorHAnsi" w:eastAsiaTheme="minorEastAsia" w:hAnsiTheme="minorHAnsi" w:cstheme="minorBidi"/>
          <w:i w:val="0"/>
          <w:noProof/>
          <w:sz w:val="22"/>
          <w:szCs w:val="22"/>
        </w:rPr>
      </w:pPr>
      <w:r w:rsidRPr="00E97B16">
        <w:rPr>
          <w:rFonts w:ascii="Calibri" w:hAnsi="Calibri" w:cs="Calibri"/>
          <w:noProof/>
        </w:rPr>
        <w:t>3.5.1 Performance</w:t>
      </w:r>
      <w:r>
        <w:rPr>
          <w:noProof/>
        </w:rPr>
        <w:tab/>
      </w:r>
      <w:r>
        <w:rPr>
          <w:noProof/>
        </w:rPr>
        <w:fldChar w:fldCharType="begin"/>
      </w:r>
      <w:r>
        <w:rPr>
          <w:noProof/>
        </w:rPr>
        <w:instrText xml:space="preserve"> PAGEREF _Toc462676540 \h </w:instrText>
      </w:r>
      <w:r>
        <w:rPr>
          <w:noProof/>
        </w:rPr>
      </w:r>
      <w:r>
        <w:rPr>
          <w:noProof/>
        </w:rPr>
        <w:fldChar w:fldCharType="separate"/>
      </w:r>
      <w:r>
        <w:rPr>
          <w:noProof/>
        </w:rPr>
        <w:t>13</w:t>
      </w:r>
      <w:r>
        <w:rPr>
          <w:noProof/>
        </w:rPr>
        <w:fldChar w:fldCharType="end"/>
      </w:r>
    </w:p>
    <w:p w:rsidR="00D90442" w:rsidRDefault="00D90442">
      <w:pPr>
        <w:pStyle w:val="TOC3"/>
        <w:tabs>
          <w:tab w:val="right" w:leader="dot" w:pos="10520"/>
        </w:tabs>
        <w:rPr>
          <w:rFonts w:asciiTheme="minorHAnsi" w:eastAsiaTheme="minorEastAsia" w:hAnsiTheme="minorHAnsi" w:cstheme="minorBidi"/>
          <w:i w:val="0"/>
          <w:noProof/>
          <w:sz w:val="22"/>
          <w:szCs w:val="22"/>
        </w:rPr>
      </w:pPr>
      <w:r w:rsidRPr="00E97B16">
        <w:rPr>
          <w:rFonts w:ascii="Calibri" w:hAnsi="Calibri" w:cs="Calibri"/>
          <w:noProof/>
        </w:rPr>
        <w:t>3.5.2 Reliability</w:t>
      </w:r>
      <w:r>
        <w:rPr>
          <w:noProof/>
        </w:rPr>
        <w:tab/>
      </w:r>
      <w:r>
        <w:rPr>
          <w:noProof/>
        </w:rPr>
        <w:fldChar w:fldCharType="begin"/>
      </w:r>
      <w:r>
        <w:rPr>
          <w:noProof/>
        </w:rPr>
        <w:instrText xml:space="preserve"> PAGEREF _Toc462676541 \h </w:instrText>
      </w:r>
      <w:r>
        <w:rPr>
          <w:noProof/>
        </w:rPr>
      </w:r>
      <w:r>
        <w:rPr>
          <w:noProof/>
        </w:rPr>
        <w:fldChar w:fldCharType="separate"/>
      </w:r>
      <w:r>
        <w:rPr>
          <w:noProof/>
        </w:rPr>
        <w:t>13</w:t>
      </w:r>
      <w:r>
        <w:rPr>
          <w:noProof/>
        </w:rPr>
        <w:fldChar w:fldCharType="end"/>
      </w:r>
    </w:p>
    <w:p w:rsidR="00D90442" w:rsidRDefault="00D90442">
      <w:pPr>
        <w:pStyle w:val="TOC3"/>
        <w:tabs>
          <w:tab w:val="right" w:leader="dot" w:pos="10520"/>
        </w:tabs>
        <w:rPr>
          <w:rFonts w:asciiTheme="minorHAnsi" w:eastAsiaTheme="minorEastAsia" w:hAnsiTheme="minorHAnsi" w:cstheme="minorBidi"/>
          <w:i w:val="0"/>
          <w:noProof/>
          <w:sz w:val="22"/>
          <w:szCs w:val="22"/>
        </w:rPr>
      </w:pPr>
      <w:r w:rsidRPr="00E97B16">
        <w:rPr>
          <w:rFonts w:ascii="Calibri" w:hAnsi="Calibri" w:cs="Calibri"/>
          <w:noProof/>
        </w:rPr>
        <w:t>3.5.3 Availability</w:t>
      </w:r>
      <w:r>
        <w:rPr>
          <w:noProof/>
        </w:rPr>
        <w:tab/>
      </w:r>
      <w:r>
        <w:rPr>
          <w:noProof/>
        </w:rPr>
        <w:fldChar w:fldCharType="begin"/>
      </w:r>
      <w:r>
        <w:rPr>
          <w:noProof/>
        </w:rPr>
        <w:instrText xml:space="preserve"> PAGEREF _Toc462676542 \h </w:instrText>
      </w:r>
      <w:r>
        <w:rPr>
          <w:noProof/>
        </w:rPr>
      </w:r>
      <w:r>
        <w:rPr>
          <w:noProof/>
        </w:rPr>
        <w:fldChar w:fldCharType="separate"/>
      </w:r>
      <w:r>
        <w:rPr>
          <w:noProof/>
        </w:rPr>
        <w:t>13</w:t>
      </w:r>
      <w:r>
        <w:rPr>
          <w:noProof/>
        </w:rPr>
        <w:fldChar w:fldCharType="end"/>
      </w:r>
    </w:p>
    <w:p w:rsidR="00D90442" w:rsidRDefault="00D90442">
      <w:pPr>
        <w:pStyle w:val="TOC3"/>
        <w:tabs>
          <w:tab w:val="right" w:leader="dot" w:pos="10520"/>
        </w:tabs>
        <w:rPr>
          <w:rFonts w:asciiTheme="minorHAnsi" w:eastAsiaTheme="minorEastAsia" w:hAnsiTheme="minorHAnsi" w:cstheme="minorBidi"/>
          <w:i w:val="0"/>
          <w:noProof/>
          <w:sz w:val="22"/>
          <w:szCs w:val="22"/>
        </w:rPr>
      </w:pPr>
      <w:r w:rsidRPr="00E97B16">
        <w:rPr>
          <w:rFonts w:ascii="Calibri" w:hAnsi="Calibri" w:cs="Calibri"/>
          <w:noProof/>
        </w:rPr>
        <w:t>3.5.4 Security</w:t>
      </w:r>
      <w:r>
        <w:rPr>
          <w:noProof/>
        </w:rPr>
        <w:tab/>
      </w:r>
      <w:r>
        <w:rPr>
          <w:noProof/>
        </w:rPr>
        <w:fldChar w:fldCharType="begin"/>
      </w:r>
      <w:r>
        <w:rPr>
          <w:noProof/>
        </w:rPr>
        <w:instrText xml:space="preserve"> PAGEREF _Toc462676543 \h </w:instrText>
      </w:r>
      <w:r>
        <w:rPr>
          <w:noProof/>
        </w:rPr>
      </w:r>
      <w:r>
        <w:rPr>
          <w:noProof/>
        </w:rPr>
        <w:fldChar w:fldCharType="separate"/>
      </w:r>
      <w:r>
        <w:rPr>
          <w:noProof/>
        </w:rPr>
        <w:t>13</w:t>
      </w:r>
      <w:r>
        <w:rPr>
          <w:noProof/>
        </w:rPr>
        <w:fldChar w:fldCharType="end"/>
      </w:r>
    </w:p>
    <w:p w:rsidR="00D90442" w:rsidRDefault="00D90442">
      <w:pPr>
        <w:pStyle w:val="TOC3"/>
        <w:tabs>
          <w:tab w:val="right" w:leader="dot" w:pos="10520"/>
        </w:tabs>
        <w:rPr>
          <w:rFonts w:asciiTheme="minorHAnsi" w:eastAsiaTheme="minorEastAsia" w:hAnsiTheme="minorHAnsi" w:cstheme="minorBidi"/>
          <w:i w:val="0"/>
          <w:noProof/>
          <w:sz w:val="22"/>
          <w:szCs w:val="22"/>
        </w:rPr>
      </w:pPr>
      <w:r w:rsidRPr="00E97B16">
        <w:rPr>
          <w:rFonts w:ascii="Calibri" w:hAnsi="Calibri" w:cs="Calibri"/>
          <w:noProof/>
        </w:rPr>
        <w:t>3.5.5 Maintainability</w:t>
      </w:r>
      <w:r>
        <w:rPr>
          <w:noProof/>
        </w:rPr>
        <w:tab/>
      </w:r>
      <w:r>
        <w:rPr>
          <w:noProof/>
        </w:rPr>
        <w:fldChar w:fldCharType="begin"/>
      </w:r>
      <w:r>
        <w:rPr>
          <w:noProof/>
        </w:rPr>
        <w:instrText xml:space="preserve"> PAGEREF _Toc462676544 \h </w:instrText>
      </w:r>
      <w:r>
        <w:rPr>
          <w:noProof/>
        </w:rPr>
      </w:r>
      <w:r>
        <w:rPr>
          <w:noProof/>
        </w:rPr>
        <w:fldChar w:fldCharType="separate"/>
      </w:r>
      <w:r>
        <w:rPr>
          <w:noProof/>
        </w:rPr>
        <w:t>13</w:t>
      </w:r>
      <w:r>
        <w:rPr>
          <w:noProof/>
        </w:rPr>
        <w:fldChar w:fldCharType="end"/>
      </w:r>
    </w:p>
    <w:p w:rsidR="00D90442" w:rsidRDefault="00D90442">
      <w:pPr>
        <w:pStyle w:val="TOC3"/>
        <w:tabs>
          <w:tab w:val="right" w:leader="dot" w:pos="10520"/>
        </w:tabs>
        <w:rPr>
          <w:rFonts w:asciiTheme="minorHAnsi" w:eastAsiaTheme="minorEastAsia" w:hAnsiTheme="minorHAnsi" w:cstheme="minorBidi"/>
          <w:i w:val="0"/>
          <w:noProof/>
          <w:sz w:val="22"/>
          <w:szCs w:val="22"/>
        </w:rPr>
      </w:pPr>
      <w:r w:rsidRPr="00E97B16">
        <w:rPr>
          <w:rFonts w:ascii="Calibri" w:hAnsi="Calibri" w:cs="Calibri"/>
          <w:noProof/>
        </w:rPr>
        <w:t>3.5.6 Portability</w:t>
      </w:r>
      <w:r>
        <w:rPr>
          <w:noProof/>
        </w:rPr>
        <w:tab/>
      </w:r>
      <w:r>
        <w:rPr>
          <w:noProof/>
        </w:rPr>
        <w:fldChar w:fldCharType="begin"/>
      </w:r>
      <w:r>
        <w:rPr>
          <w:noProof/>
        </w:rPr>
        <w:instrText xml:space="preserve"> PAGEREF _Toc462676545 \h </w:instrText>
      </w:r>
      <w:r>
        <w:rPr>
          <w:noProof/>
        </w:rPr>
      </w:r>
      <w:r>
        <w:rPr>
          <w:noProof/>
        </w:rPr>
        <w:fldChar w:fldCharType="separate"/>
      </w:r>
      <w:r>
        <w:rPr>
          <w:noProof/>
        </w:rPr>
        <w:t>13</w:t>
      </w:r>
      <w:r>
        <w:rPr>
          <w:noProof/>
        </w:rPr>
        <w:fldChar w:fldCharType="end"/>
      </w:r>
    </w:p>
    <w:p w:rsidR="00D90442" w:rsidRDefault="00D90442">
      <w:pPr>
        <w:pStyle w:val="TOC2"/>
        <w:tabs>
          <w:tab w:val="right" w:leader="dot" w:pos="10520"/>
        </w:tabs>
        <w:rPr>
          <w:rFonts w:asciiTheme="minorHAnsi" w:eastAsiaTheme="minorEastAsia" w:hAnsiTheme="minorHAnsi" w:cstheme="minorBidi"/>
          <w:smallCaps w:val="0"/>
          <w:noProof/>
          <w:sz w:val="22"/>
          <w:szCs w:val="22"/>
        </w:rPr>
      </w:pPr>
      <w:r w:rsidRPr="00E97B16">
        <w:rPr>
          <w:rFonts w:ascii="Calibri" w:hAnsi="Calibri" w:cs="Calibri"/>
          <w:noProof/>
        </w:rPr>
        <w:t>3.6 Inverse Requirements</w:t>
      </w:r>
      <w:r>
        <w:rPr>
          <w:noProof/>
        </w:rPr>
        <w:tab/>
      </w:r>
      <w:r>
        <w:rPr>
          <w:noProof/>
        </w:rPr>
        <w:fldChar w:fldCharType="begin"/>
      </w:r>
      <w:r>
        <w:rPr>
          <w:noProof/>
        </w:rPr>
        <w:instrText xml:space="preserve"> PAGEREF _Toc462676546 \h </w:instrText>
      </w:r>
      <w:r>
        <w:rPr>
          <w:noProof/>
        </w:rPr>
      </w:r>
      <w:r>
        <w:rPr>
          <w:noProof/>
        </w:rPr>
        <w:fldChar w:fldCharType="separate"/>
      </w:r>
      <w:r>
        <w:rPr>
          <w:noProof/>
        </w:rPr>
        <w:t>13</w:t>
      </w:r>
      <w:r>
        <w:rPr>
          <w:noProof/>
        </w:rPr>
        <w:fldChar w:fldCharType="end"/>
      </w:r>
    </w:p>
    <w:p w:rsidR="00D90442" w:rsidRDefault="00D90442">
      <w:pPr>
        <w:pStyle w:val="TOC2"/>
        <w:tabs>
          <w:tab w:val="right" w:leader="dot" w:pos="10520"/>
        </w:tabs>
        <w:rPr>
          <w:rFonts w:asciiTheme="minorHAnsi" w:eastAsiaTheme="minorEastAsia" w:hAnsiTheme="minorHAnsi" w:cstheme="minorBidi"/>
          <w:smallCaps w:val="0"/>
          <w:noProof/>
          <w:sz w:val="22"/>
          <w:szCs w:val="22"/>
        </w:rPr>
      </w:pPr>
      <w:r w:rsidRPr="00E97B16">
        <w:rPr>
          <w:rFonts w:ascii="Calibri" w:hAnsi="Calibri" w:cs="Calibri"/>
          <w:noProof/>
        </w:rPr>
        <w:t>3.7 Design Constraints</w:t>
      </w:r>
      <w:r>
        <w:rPr>
          <w:noProof/>
        </w:rPr>
        <w:tab/>
      </w:r>
      <w:r>
        <w:rPr>
          <w:noProof/>
        </w:rPr>
        <w:fldChar w:fldCharType="begin"/>
      </w:r>
      <w:r>
        <w:rPr>
          <w:noProof/>
        </w:rPr>
        <w:instrText xml:space="preserve"> PAGEREF _Toc462676547 \h </w:instrText>
      </w:r>
      <w:r>
        <w:rPr>
          <w:noProof/>
        </w:rPr>
      </w:r>
      <w:r>
        <w:rPr>
          <w:noProof/>
        </w:rPr>
        <w:fldChar w:fldCharType="separate"/>
      </w:r>
      <w:r>
        <w:rPr>
          <w:noProof/>
        </w:rPr>
        <w:t>13</w:t>
      </w:r>
      <w:r>
        <w:rPr>
          <w:noProof/>
        </w:rPr>
        <w:fldChar w:fldCharType="end"/>
      </w:r>
    </w:p>
    <w:p w:rsidR="00D90442" w:rsidRDefault="00D90442">
      <w:pPr>
        <w:pStyle w:val="TOC2"/>
        <w:tabs>
          <w:tab w:val="right" w:leader="dot" w:pos="10520"/>
        </w:tabs>
        <w:rPr>
          <w:rFonts w:asciiTheme="minorHAnsi" w:eastAsiaTheme="minorEastAsia" w:hAnsiTheme="minorHAnsi" w:cstheme="minorBidi"/>
          <w:smallCaps w:val="0"/>
          <w:noProof/>
          <w:sz w:val="22"/>
          <w:szCs w:val="22"/>
        </w:rPr>
      </w:pPr>
      <w:r w:rsidRPr="00E97B16">
        <w:rPr>
          <w:rFonts w:ascii="Calibri" w:hAnsi="Calibri" w:cs="Calibri"/>
          <w:noProof/>
        </w:rPr>
        <w:t>3.8 Logical Database Requirements</w:t>
      </w:r>
      <w:r>
        <w:rPr>
          <w:noProof/>
        </w:rPr>
        <w:tab/>
      </w:r>
      <w:r>
        <w:rPr>
          <w:noProof/>
        </w:rPr>
        <w:fldChar w:fldCharType="begin"/>
      </w:r>
      <w:r>
        <w:rPr>
          <w:noProof/>
        </w:rPr>
        <w:instrText xml:space="preserve"> PAGEREF _Toc462676548 \h </w:instrText>
      </w:r>
      <w:r>
        <w:rPr>
          <w:noProof/>
        </w:rPr>
      </w:r>
      <w:r>
        <w:rPr>
          <w:noProof/>
        </w:rPr>
        <w:fldChar w:fldCharType="separate"/>
      </w:r>
      <w:r>
        <w:rPr>
          <w:noProof/>
        </w:rPr>
        <w:t>14</w:t>
      </w:r>
      <w:r>
        <w:rPr>
          <w:noProof/>
        </w:rPr>
        <w:fldChar w:fldCharType="end"/>
      </w:r>
    </w:p>
    <w:p w:rsidR="00D90442" w:rsidRDefault="00D90442">
      <w:pPr>
        <w:pStyle w:val="TOC2"/>
        <w:tabs>
          <w:tab w:val="right" w:leader="dot" w:pos="10520"/>
        </w:tabs>
        <w:rPr>
          <w:rFonts w:asciiTheme="minorHAnsi" w:eastAsiaTheme="minorEastAsia" w:hAnsiTheme="minorHAnsi" w:cstheme="minorBidi"/>
          <w:smallCaps w:val="0"/>
          <w:noProof/>
          <w:sz w:val="22"/>
          <w:szCs w:val="22"/>
        </w:rPr>
      </w:pPr>
      <w:r w:rsidRPr="00E97B16">
        <w:rPr>
          <w:rFonts w:ascii="Calibri" w:hAnsi="Calibri" w:cs="Calibri"/>
          <w:noProof/>
        </w:rPr>
        <w:lastRenderedPageBreak/>
        <w:t>3.9 Other Requirements</w:t>
      </w:r>
      <w:r>
        <w:rPr>
          <w:noProof/>
        </w:rPr>
        <w:tab/>
      </w:r>
      <w:r>
        <w:rPr>
          <w:noProof/>
        </w:rPr>
        <w:fldChar w:fldCharType="begin"/>
      </w:r>
      <w:r>
        <w:rPr>
          <w:noProof/>
        </w:rPr>
        <w:instrText xml:space="preserve"> PAGEREF _Toc462676549 \h </w:instrText>
      </w:r>
      <w:r>
        <w:rPr>
          <w:noProof/>
        </w:rPr>
      </w:r>
      <w:r>
        <w:rPr>
          <w:noProof/>
        </w:rPr>
        <w:fldChar w:fldCharType="separate"/>
      </w:r>
      <w:r>
        <w:rPr>
          <w:noProof/>
        </w:rPr>
        <w:t>14</w:t>
      </w:r>
      <w:r>
        <w:rPr>
          <w:noProof/>
        </w:rPr>
        <w:fldChar w:fldCharType="end"/>
      </w:r>
    </w:p>
    <w:p w:rsidR="00D90442" w:rsidRDefault="00D90442">
      <w:pPr>
        <w:pStyle w:val="TOC1"/>
        <w:tabs>
          <w:tab w:val="right" w:leader="dot" w:pos="10520"/>
        </w:tabs>
        <w:rPr>
          <w:rFonts w:asciiTheme="minorHAnsi" w:eastAsiaTheme="minorEastAsia" w:hAnsiTheme="minorHAnsi" w:cstheme="minorBidi"/>
          <w:b w:val="0"/>
          <w:caps w:val="0"/>
          <w:noProof/>
          <w:sz w:val="22"/>
          <w:szCs w:val="22"/>
        </w:rPr>
      </w:pPr>
      <w:r w:rsidRPr="00E97B16">
        <w:rPr>
          <w:rFonts w:ascii="Calibri" w:hAnsi="Calibri" w:cs="Calibri"/>
          <w:noProof/>
        </w:rPr>
        <w:t>4. Analysis Models</w:t>
      </w:r>
      <w:r>
        <w:rPr>
          <w:noProof/>
        </w:rPr>
        <w:tab/>
      </w:r>
      <w:r>
        <w:rPr>
          <w:noProof/>
        </w:rPr>
        <w:fldChar w:fldCharType="begin"/>
      </w:r>
      <w:r>
        <w:rPr>
          <w:noProof/>
        </w:rPr>
        <w:instrText xml:space="preserve"> PAGEREF _Toc462676550 \h </w:instrText>
      </w:r>
      <w:r>
        <w:rPr>
          <w:noProof/>
        </w:rPr>
      </w:r>
      <w:r>
        <w:rPr>
          <w:noProof/>
        </w:rPr>
        <w:fldChar w:fldCharType="separate"/>
      </w:r>
      <w:r>
        <w:rPr>
          <w:noProof/>
        </w:rPr>
        <w:t>14</w:t>
      </w:r>
      <w:r>
        <w:rPr>
          <w:noProof/>
        </w:rPr>
        <w:fldChar w:fldCharType="end"/>
      </w:r>
    </w:p>
    <w:p w:rsidR="00D90442" w:rsidRDefault="00D90442">
      <w:pPr>
        <w:pStyle w:val="TOC2"/>
        <w:tabs>
          <w:tab w:val="right" w:leader="dot" w:pos="10520"/>
        </w:tabs>
        <w:rPr>
          <w:rFonts w:asciiTheme="minorHAnsi" w:eastAsiaTheme="minorEastAsia" w:hAnsiTheme="minorHAnsi" w:cstheme="minorBidi"/>
          <w:smallCaps w:val="0"/>
          <w:noProof/>
          <w:sz w:val="22"/>
          <w:szCs w:val="22"/>
        </w:rPr>
      </w:pPr>
      <w:r w:rsidRPr="00E97B16">
        <w:rPr>
          <w:rFonts w:ascii="Calibri" w:hAnsi="Calibri" w:cs="Calibri"/>
          <w:noProof/>
        </w:rPr>
        <w:t>4.1 Sequence Diagrams</w:t>
      </w:r>
      <w:r>
        <w:rPr>
          <w:noProof/>
        </w:rPr>
        <w:tab/>
      </w:r>
      <w:r>
        <w:rPr>
          <w:noProof/>
        </w:rPr>
        <w:fldChar w:fldCharType="begin"/>
      </w:r>
      <w:r>
        <w:rPr>
          <w:noProof/>
        </w:rPr>
        <w:instrText xml:space="preserve"> PAGEREF _Toc462676551 \h </w:instrText>
      </w:r>
      <w:r>
        <w:rPr>
          <w:noProof/>
        </w:rPr>
      </w:r>
      <w:r>
        <w:rPr>
          <w:noProof/>
        </w:rPr>
        <w:fldChar w:fldCharType="separate"/>
      </w:r>
      <w:r>
        <w:rPr>
          <w:noProof/>
        </w:rPr>
        <w:t>14</w:t>
      </w:r>
      <w:r>
        <w:rPr>
          <w:noProof/>
        </w:rPr>
        <w:fldChar w:fldCharType="end"/>
      </w:r>
    </w:p>
    <w:p w:rsidR="00D90442" w:rsidRDefault="00D90442">
      <w:pPr>
        <w:pStyle w:val="TOC2"/>
        <w:tabs>
          <w:tab w:val="right" w:leader="dot" w:pos="10520"/>
        </w:tabs>
        <w:rPr>
          <w:rFonts w:asciiTheme="minorHAnsi" w:eastAsiaTheme="minorEastAsia" w:hAnsiTheme="minorHAnsi" w:cstheme="minorBidi"/>
          <w:smallCaps w:val="0"/>
          <w:noProof/>
          <w:sz w:val="22"/>
          <w:szCs w:val="22"/>
        </w:rPr>
      </w:pPr>
      <w:r w:rsidRPr="00E97B16">
        <w:rPr>
          <w:rFonts w:ascii="Calibri" w:hAnsi="Calibri" w:cs="Calibri"/>
          <w:noProof/>
        </w:rPr>
        <w:t>4.3 Data Flow Diagrams (DFD)</w:t>
      </w:r>
      <w:r>
        <w:rPr>
          <w:noProof/>
        </w:rPr>
        <w:tab/>
      </w:r>
      <w:r>
        <w:rPr>
          <w:noProof/>
        </w:rPr>
        <w:fldChar w:fldCharType="begin"/>
      </w:r>
      <w:r>
        <w:rPr>
          <w:noProof/>
        </w:rPr>
        <w:instrText xml:space="preserve"> PAGEREF _Toc462676552 \h </w:instrText>
      </w:r>
      <w:r>
        <w:rPr>
          <w:noProof/>
        </w:rPr>
      </w:r>
      <w:r>
        <w:rPr>
          <w:noProof/>
        </w:rPr>
        <w:fldChar w:fldCharType="separate"/>
      </w:r>
      <w:r>
        <w:rPr>
          <w:noProof/>
        </w:rPr>
        <w:t>14</w:t>
      </w:r>
      <w:r>
        <w:rPr>
          <w:noProof/>
        </w:rPr>
        <w:fldChar w:fldCharType="end"/>
      </w:r>
    </w:p>
    <w:p w:rsidR="00D90442" w:rsidRDefault="00D90442">
      <w:pPr>
        <w:pStyle w:val="TOC2"/>
        <w:tabs>
          <w:tab w:val="right" w:leader="dot" w:pos="10520"/>
        </w:tabs>
        <w:rPr>
          <w:rFonts w:asciiTheme="minorHAnsi" w:eastAsiaTheme="minorEastAsia" w:hAnsiTheme="minorHAnsi" w:cstheme="minorBidi"/>
          <w:smallCaps w:val="0"/>
          <w:noProof/>
          <w:sz w:val="22"/>
          <w:szCs w:val="22"/>
        </w:rPr>
      </w:pPr>
      <w:r w:rsidRPr="00E97B16">
        <w:rPr>
          <w:rFonts w:ascii="Calibri" w:hAnsi="Calibri" w:cs="Calibri"/>
          <w:noProof/>
        </w:rPr>
        <w:t>4.2 State-Transition Diagrams (STD)</w:t>
      </w:r>
      <w:r>
        <w:rPr>
          <w:noProof/>
        </w:rPr>
        <w:tab/>
      </w:r>
      <w:r>
        <w:rPr>
          <w:noProof/>
        </w:rPr>
        <w:fldChar w:fldCharType="begin"/>
      </w:r>
      <w:r>
        <w:rPr>
          <w:noProof/>
        </w:rPr>
        <w:instrText xml:space="preserve"> PAGEREF _Toc462676553 \h </w:instrText>
      </w:r>
      <w:r>
        <w:rPr>
          <w:noProof/>
        </w:rPr>
      </w:r>
      <w:r>
        <w:rPr>
          <w:noProof/>
        </w:rPr>
        <w:fldChar w:fldCharType="separate"/>
      </w:r>
      <w:r>
        <w:rPr>
          <w:noProof/>
        </w:rPr>
        <w:t>14</w:t>
      </w:r>
      <w:r>
        <w:rPr>
          <w:noProof/>
        </w:rPr>
        <w:fldChar w:fldCharType="end"/>
      </w:r>
    </w:p>
    <w:p w:rsidR="00D90442" w:rsidRDefault="00D90442">
      <w:pPr>
        <w:pStyle w:val="TOC1"/>
        <w:tabs>
          <w:tab w:val="right" w:leader="dot" w:pos="10520"/>
        </w:tabs>
        <w:rPr>
          <w:rFonts w:asciiTheme="minorHAnsi" w:eastAsiaTheme="minorEastAsia" w:hAnsiTheme="minorHAnsi" w:cstheme="minorBidi"/>
          <w:b w:val="0"/>
          <w:caps w:val="0"/>
          <w:noProof/>
          <w:sz w:val="22"/>
          <w:szCs w:val="22"/>
        </w:rPr>
      </w:pPr>
      <w:r w:rsidRPr="00E97B16">
        <w:rPr>
          <w:rFonts w:ascii="Calibri" w:hAnsi="Calibri" w:cs="Calibri"/>
          <w:noProof/>
        </w:rPr>
        <w:t>5. Change Management Process</w:t>
      </w:r>
      <w:r>
        <w:rPr>
          <w:noProof/>
        </w:rPr>
        <w:tab/>
      </w:r>
      <w:r>
        <w:rPr>
          <w:noProof/>
        </w:rPr>
        <w:fldChar w:fldCharType="begin"/>
      </w:r>
      <w:r>
        <w:rPr>
          <w:noProof/>
        </w:rPr>
        <w:instrText xml:space="preserve"> PAGEREF _Toc462676554 \h </w:instrText>
      </w:r>
      <w:r>
        <w:rPr>
          <w:noProof/>
        </w:rPr>
      </w:r>
      <w:r>
        <w:rPr>
          <w:noProof/>
        </w:rPr>
        <w:fldChar w:fldCharType="separate"/>
      </w:r>
      <w:r>
        <w:rPr>
          <w:noProof/>
        </w:rPr>
        <w:t>14</w:t>
      </w:r>
      <w:r>
        <w:rPr>
          <w:noProof/>
        </w:rPr>
        <w:fldChar w:fldCharType="end"/>
      </w:r>
    </w:p>
    <w:p w:rsidR="00D90442" w:rsidRDefault="00D90442">
      <w:pPr>
        <w:pStyle w:val="TOC1"/>
        <w:tabs>
          <w:tab w:val="right" w:leader="dot" w:pos="10520"/>
        </w:tabs>
        <w:rPr>
          <w:rFonts w:asciiTheme="minorHAnsi" w:eastAsiaTheme="minorEastAsia" w:hAnsiTheme="minorHAnsi" w:cstheme="minorBidi"/>
          <w:b w:val="0"/>
          <w:caps w:val="0"/>
          <w:noProof/>
          <w:sz w:val="22"/>
          <w:szCs w:val="22"/>
        </w:rPr>
      </w:pPr>
      <w:r w:rsidRPr="00E97B16">
        <w:rPr>
          <w:rFonts w:ascii="Calibri" w:hAnsi="Calibri" w:cs="Calibri"/>
          <w:noProof/>
        </w:rPr>
        <w:t>A. Appendices</w:t>
      </w:r>
      <w:r>
        <w:rPr>
          <w:noProof/>
        </w:rPr>
        <w:tab/>
      </w:r>
      <w:r>
        <w:rPr>
          <w:noProof/>
        </w:rPr>
        <w:fldChar w:fldCharType="begin"/>
      </w:r>
      <w:r>
        <w:rPr>
          <w:noProof/>
        </w:rPr>
        <w:instrText xml:space="preserve"> PAGEREF _Toc462676555 \h </w:instrText>
      </w:r>
      <w:r>
        <w:rPr>
          <w:noProof/>
        </w:rPr>
      </w:r>
      <w:r>
        <w:rPr>
          <w:noProof/>
        </w:rPr>
        <w:fldChar w:fldCharType="separate"/>
      </w:r>
      <w:r>
        <w:rPr>
          <w:noProof/>
        </w:rPr>
        <w:t>14</w:t>
      </w:r>
      <w:r>
        <w:rPr>
          <w:noProof/>
        </w:rPr>
        <w:fldChar w:fldCharType="end"/>
      </w:r>
    </w:p>
    <w:p w:rsidR="00D90442" w:rsidRDefault="00D90442">
      <w:pPr>
        <w:pStyle w:val="TOC2"/>
        <w:tabs>
          <w:tab w:val="right" w:leader="dot" w:pos="10520"/>
        </w:tabs>
        <w:rPr>
          <w:rFonts w:asciiTheme="minorHAnsi" w:eastAsiaTheme="minorEastAsia" w:hAnsiTheme="minorHAnsi" w:cstheme="minorBidi"/>
          <w:smallCaps w:val="0"/>
          <w:noProof/>
          <w:sz w:val="22"/>
          <w:szCs w:val="22"/>
        </w:rPr>
      </w:pPr>
      <w:r w:rsidRPr="00E97B16">
        <w:rPr>
          <w:rFonts w:ascii="Calibri" w:hAnsi="Calibri" w:cs="Calibri"/>
          <w:noProof/>
        </w:rPr>
        <w:t>A.1 Appendix 1</w:t>
      </w:r>
      <w:r>
        <w:rPr>
          <w:noProof/>
        </w:rPr>
        <w:tab/>
      </w:r>
      <w:r>
        <w:rPr>
          <w:noProof/>
        </w:rPr>
        <w:fldChar w:fldCharType="begin"/>
      </w:r>
      <w:r>
        <w:rPr>
          <w:noProof/>
        </w:rPr>
        <w:instrText xml:space="preserve"> PAGEREF _Toc462676556 \h </w:instrText>
      </w:r>
      <w:r>
        <w:rPr>
          <w:noProof/>
        </w:rPr>
      </w:r>
      <w:r>
        <w:rPr>
          <w:noProof/>
        </w:rPr>
        <w:fldChar w:fldCharType="separate"/>
      </w:r>
      <w:r>
        <w:rPr>
          <w:noProof/>
        </w:rPr>
        <w:t>14</w:t>
      </w:r>
      <w:r>
        <w:rPr>
          <w:noProof/>
        </w:rPr>
        <w:fldChar w:fldCharType="end"/>
      </w:r>
    </w:p>
    <w:p w:rsidR="00D90442" w:rsidRDefault="00D90442">
      <w:pPr>
        <w:pStyle w:val="TOC2"/>
        <w:tabs>
          <w:tab w:val="right" w:leader="dot" w:pos="10520"/>
        </w:tabs>
        <w:rPr>
          <w:rFonts w:asciiTheme="minorHAnsi" w:eastAsiaTheme="minorEastAsia" w:hAnsiTheme="minorHAnsi" w:cstheme="minorBidi"/>
          <w:smallCaps w:val="0"/>
          <w:noProof/>
          <w:sz w:val="22"/>
          <w:szCs w:val="22"/>
        </w:rPr>
      </w:pPr>
      <w:r w:rsidRPr="00E97B16">
        <w:rPr>
          <w:rFonts w:ascii="Calibri" w:hAnsi="Calibri" w:cs="Calibri"/>
          <w:noProof/>
        </w:rPr>
        <w:t>A.2 Appendix 2</w:t>
      </w:r>
      <w:r>
        <w:rPr>
          <w:noProof/>
        </w:rPr>
        <w:tab/>
      </w:r>
      <w:r>
        <w:rPr>
          <w:noProof/>
        </w:rPr>
        <w:fldChar w:fldCharType="begin"/>
      </w:r>
      <w:r>
        <w:rPr>
          <w:noProof/>
        </w:rPr>
        <w:instrText xml:space="preserve"> PAGEREF _Toc462676557 \h </w:instrText>
      </w:r>
      <w:r>
        <w:rPr>
          <w:noProof/>
        </w:rPr>
      </w:r>
      <w:r>
        <w:rPr>
          <w:noProof/>
        </w:rPr>
        <w:fldChar w:fldCharType="separate"/>
      </w:r>
      <w:r>
        <w:rPr>
          <w:noProof/>
        </w:rPr>
        <w:t>14</w:t>
      </w:r>
      <w:r>
        <w:rPr>
          <w:noProof/>
        </w:rPr>
        <w:fldChar w:fldCharType="end"/>
      </w:r>
    </w:p>
    <w:p w:rsidR="00EB1DDA" w:rsidRPr="00656635" w:rsidRDefault="00AF2302">
      <w:pPr>
        <w:rPr>
          <w:rFonts w:ascii="Calibri" w:hAnsi="Calibri" w:cs="Calibri"/>
          <w:szCs w:val="24"/>
        </w:rPr>
      </w:pPr>
      <w:r w:rsidRPr="00656635">
        <w:rPr>
          <w:rFonts w:ascii="Calibri" w:hAnsi="Calibri" w:cs="Calibri"/>
          <w:szCs w:val="24"/>
        </w:rPr>
        <w:fldChar w:fldCharType="end"/>
      </w:r>
    </w:p>
    <w:p w:rsidR="00EB1DDA" w:rsidRPr="00656635" w:rsidRDefault="00EB1DDA">
      <w:pPr>
        <w:rPr>
          <w:rFonts w:ascii="Calibri" w:hAnsi="Calibri" w:cs="Calibri"/>
          <w:szCs w:val="24"/>
        </w:rPr>
      </w:pPr>
    </w:p>
    <w:p w:rsidR="00EB1DDA" w:rsidRPr="00656635" w:rsidRDefault="00EB1DDA">
      <w:pPr>
        <w:rPr>
          <w:rFonts w:ascii="Calibri" w:hAnsi="Calibri" w:cs="Calibri"/>
          <w:szCs w:val="24"/>
        </w:rPr>
        <w:sectPr w:rsidR="00EB1DDA" w:rsidRPr="00656635" w:rsidSect="000D7E6E">
          <w:headerReference w:type="default" r:id="rId11"/>
          <w:footerReference w:type="default" r:id="rId12"/>
          <w:headerReference w:type="first" r:id="rId13"/>
          <w:pgSz w:w="12240" w:h="15840"/>
          <w:pgMar w:top="1440" w:right="810" w:bottom="1440" w:left="900" w:header="270" w:footer="720" w:gutter="0"/>
          <w:pgNumType w:start="1"/>
          <w:cols w:space="720"/>
          <w:titlePg/>
        </w:sectPr>
      </w:pPr>
    </w:p>
    <w:p w:rsidR="00EB1DDA" w:rsidRPr="00656635" w:rsidRDefault="00776A50">
      <w:pPr>
        <w:pStyle w:val="Heading1"/>
        <w:rPr>
          <w:rFonts w:ascii="Calibri" w:hAnsi="Calibri" w:cs="Calibri"/>
          <w:sz w:val="24"/>
          <w:szCs w:val="24"/>
        </w:rPr>
      </w:pPr>
      <w:bookmarkStart w:id="40" w:name="_Toc506458771"/>
      <w:bookmarkStart w:id="41" w:name="_Toc462676507"/>
      <w:r w:rsidRPr="00656635">
        <w:rPr>
          <w:rFonts w:ascii="Calibri" w:hAnsi="Calibri" w:cs="Calibri"/>
          <w:sz w:val="24"/>
          <w:szCs w:val="24"/>
        </w:rPr>
        <w:lastRenderedPageBreak/>
        <w:t>1. Introduction</w:t>
      </w:r>
      <w:bookmarkEnd w:id="40"/>
      <w:bookmarkEnd w:id="41"/>
    </w:p>
    <w:p w:rsidR="00EB1DDA" w:rsidRPr="003A5788" w:rsidRDefault="003A5788">
      <w:pPr>
        <w:pStyle w:val="BodyText"/>
        <w:rPr>
          <w:rFonts w:ascii="Calibri" w:hAnsi="Calibri" w:cs="Calibri"/>
          <w:i w:val="0"/>
          <w:szCs w:val="24"/>
        </w:rPr>
      </w:pPr>
      <w:r w:rsidRPr="003A5788">
        <w:rPr>
          <w:rFonts w:ascii="Calibri" w:hAnsi="Calibri" w:cs="Calibri"/>
          <w:i w:val="0"/>
          <w:szCs w:val="24"/>
        </w:rPr>
        <w:t>As a large part of Ultimate Medical Academy’s</w:t>
      </w:r>
      <w:r>
        <w:rPr>
          <w:rFonts w:ascii="Calibri" w:hAnsi="Calibri" w:cs="Calibri"/>
          <w:i w:val="0"/>
          <w:szCs w:val="24"/>
        </w:rPr>
        <w:t xml:space="preserve"> (UMA)</w:t>
      </w:r>
      <w:r w:rsidRPr="003A5788">
        <w:rPr>
          <w:rFonts w:ascii="Calibri" w:hAnsi="Calibri" w:cs="Calibri"/>
          <w:i w:val="0"/>
          <w:szCs w:val="24"/>
        </w:rPr>
        <w:t xml:space="preserve"> business is conducted over the phone, </w:t>
      </w:r>
      <w:r>
        <w:rPr>
          <w:rFonts w:ascii="Calibri" w:hAnsi="Calibri" w:cs="Calibri"/>
          <w:i w:val="0"/>
          <w:szCs w:val="24"/>
        </w:rPr>
        <w:t xml:space="preserve">UMA is required to abide by ever changing telecom regulations. UMA has leveraged different functions within a variety of enterprise solutions to </w:t>
      </w:r>
      <w:r w:rsidR="00244C20">
        <w:rPr>
          <w:rFonts w:ascii="Calibri" w:hAnsi="Calibri" w:cs="Calibri"/>
          <w:i w:val="0"/>
          <w:szCs w:val="24"/>
        </w:rPr>
        <w:t>meet those regulations</w:t>
      </w:r>
      <w:r w:rsidR="00F22A35">
        <w:rPr>
          <w:rFonts w:ascii="Calibri" w:hAnsi="Calibri" w:cs="Calibri"/>
          <w:i w:val="0"/>
          <w:szCs w:val="24"/>
        </w:rPr>
        <w:t>, and to encourage a satisfactory student experience</w:t>
      </w:r>
      <w:r w:rsidR="00244C20">
        <w:rPr>
          <w:rFonts w:ascii="Calibri" w:hAnsi="Calibri" w:cs="Calibri"/>
          <w:i w:val="0"/>
          <w:szCs w:val="24"/>
        </w:rPr>
        <w:t xml:space="preserve">. This has caused some </w:t>
      </w:r>
      <w:r w:rsidR="00F22A35">
        <w:rPr>
          <w:rFonts w:ascii="Calibri" w:hAnsi="Calibri" w:cs="Calibri"/>
          <w:i w:val="0"/>
          <w:szCs w:val="24"/>
        </w:rPr>
        <w:t xml:space="preserve">phone </w:t>
      </w:r>
      <w:r w:rsidR="00244C20">
        <w:rPr>
          <w:rFonts w:ascii="Calibri" w:hAnsi="Calibri" w:cs="Calibri"/>
          <w:i w:val="0"/>
          <w:szCs w:val="24"/>
        </w:rPr>
        <w:t xml:space="preserve">numbers to be </w:t>
      </w:r>
      <w:r w:rsidR="00F22A35">
        <w:rPr>
          <w:rFonts w:ascii="Calibri" w:hAnsi="Calibri" w:cs="Calibri"/>
          <w:i w:val="0"/>
          <w:szCs w:val="24"/>
        </w:rPr>
        <w:t>added to one or more of the lists maintained by UMA to limit or prohibit additional outreach t</w:t>
      </w:r>
      <w:r w:rsidR="00085A15">
        <w:rPr>
          <w:rFonts w:ascii="Calibri" w:hAnsi="Calibri" w:cs="Calibri"/>
          <w:i w:val="0"/>
          <w:szCs w:val="24"/>
        </w:rPr>
        <w:t>o</w:t>
      </w:r>
      <w:r w:rsidR="00F22A35">
        <w:rPr>
          <w:rFonts w:ascii="Calibri" w:hAnsi="Calibri" w:cs="Calibri"/>
          <w:i w:val="0"/>
          <w:szCs w:val="24"/>
        </w:rPr>
        <w:t xml:space="preserve"> the number</w:t>
      </w:r>
      <w:r w:rsidR="00085A15">
        <w:rPr>
          <w:rFonts w:ascii="Calibri" w:hAnsi="Calibri" w:cs="Calibri"/>
          <w:i w:val="0"/>
          <w:szCs w:val="24"/>
        </w:rPr>
        <w:t>.</w:t>
      </w:r>
      <w:r w:rsidR="00244C20">
        <w:rPr>
          <w:rFonts w:ascii="Calibri" w:hAnsi="Calibri" w:cs="Calibri"/>
          <w:i w:val="0"/>
          <w:szCs w:val="24"/>
        </w:rPr>
        <w:t xml:space="preserve"> </w:t>
      </w:r>
      <w:r w:rsidR="00085A15">
        <w:rPr>
          <w:rFonts w:ascii="Calibri" w:hAnsi="Calibri" w:cs="Calibri"/>
          <w:i w:val="0"/>
          <w:szCs w:val="24"/>
        </w:rPr>
        <w:t>One of those lists is of numbers that have been called a pre-determined amount of times in a day, with the purpose being to block further outreach to that number for the remainder of the day. In some cases, UMA has</w:t>
      </w:r>
      <w:r w:rsidR="00244C20">
        <w:rPr>
          <w:rFonts w:ascii="Calibri" w:hAnsi="Calibri" w:cs="Calibri"/>
          <w:i w:val="0"/>
          <w:szCs w:val="24"/>
        </w:rPr>
        <w:t xml:space="preserve"> a legitimate</w:t>
      </w:r>
      <w:r w:rsidR="00085A15">
        <w:rPr>
          <w:rFonts w:ascii="Calibri" w:hAnsi="Calibri" w:cs="Calibri"/>
          <w:i w:val="0"/>
          <w:szCs w:val="24"/>
        </w:rPr>
        <w:t>, compliant</w:t>
      </w:r>
      <w:r w:rsidR="00244C20">
        <w:rPr>
          <w:rFonts w:ascii="Calibri" w:hAnsi="Calibri" w:cs="Calibri"/>
          <w:i w:val="0"/>
          <w:szCs w:val="24"/>
        </w:rPr>
        <w:t xml:space="preserve"> need to </w:t>
      </w:r>
      <w:r w:rsidR="00085A15">
        <w:rPr>
          <w:rFonts w:ascii="Calibri" w:hAnsi="Calibri" w:cs="Calibri"/>
          <w:i w:val="0"/>
          <w:szCs w:val="24"/>
        </w:rPr>
        <w:t>call the number despite its presence on this list</w:t>
      </w:r>
      <w:r w:rsidR="00244C20">
        <w:rPr>
          <w:rFonts w:ascii="Calibri" w:hAnsi="Calibri" w:cs="Calibri"/>
          <w:i w:val="0"/>
          <w:szCs w:val="24"/>
        </w:rPr>
        <w:t xml:space="preserve">. UMA needs a solution that will give selected personnel the ability to “override” the </w:t>
      </w:r>
      <w:r w:rsidR="000756F7">
        <w:rPr>
          <w:rFonts w:ascii="Calibri" w:hAnsi="Calibri" w:cs="Calibri"/>
          <w:i w:val="0"/>
          <w:szCs w:val="24"/>
        </w:rPr>
        <w:t>daily dial</w:t>
      </w:r>
      <w:r w:rsidR="00244C20">
        <w:rPr>
          <w:rFonts w:ascii="Calibri" w:hAnsi="Calibri" w:cs="Calibri"/>
          <w:i w:val="0"/>
          <w:szCs w:val="24"/>
        </w:rPr>
        <w:t xml:space="preserve"> cap</w:t>
      </w:r>
      <w:r w:rsidR="008D2A16">
        <w:rPr>
          <w:rFonts w:ascii="Calibri" w:hAnsi="Calibri" w:cs="Calibri"/>
          <w:i w:val="0"/>
          <w:szCs w:val="24"/>
        </w:rPr>
        <w:t xml:space="preserve"> </w:t>
      </w:r>
      <w:r w:rsidR="00085A15">
        <w:rPr>
          <w:rFonts w:ascii="Calibri" w:hAnsi="Calibri" w:cs="Calibri"/>
          <w:i w:val="0"/>
          <w:szCs w:val="24"/>
        </w:rPr>
        <w:t>on a phone</w:t>
      </w:r>
      <w:r w:rsidR="008D2A16">
        <w:rPr>
          <w:rFonts w:ascii="Calibri" w:hAnsi="Calibri" w:cs="Calibri"/>
          <w:i w:val="0"/>
          <w:szCs w:val="24"/>
        </w:rPr>
        <w:t xml:space="preserve"> number; create a </w:t>
      </w:r>
      <w:r w:rsidR="00085A15">
        <w:rPr>
          <w:rFonts w:ascii="Calibri" w:hAnsi="Calibri" w:cs="Calibri"/>
          <w:i w:val="0"/>
          <w:szCs w:val="24"/>
        </w:rPr>
        <w:t xml:space="preserve">“ white </w:t>
      </w:r>
      <w:r w:rsidR="008D2A16">
        <w:rPr>
          <w:rFonts w:ascii="Calibri" w:hAnsi="Calibri" w:cs="Calibri"/>
          <w:i w:val="0"/>
          <w:szCs w:val="24"/>
        </w:rPr>
        <w:t>list</w:t>
      </w:r>
      <w:r w:rsidR="00085A15">
        <w:rPr>
          <w:rFonts w:ascii="Calibri" w:hAnsi="Calibri" w:cs="Calibri"/>
          <w:i w:val="0"/>
          <w:szCs w:val="24"/>
        </w:rPr>
        <w:t>”</w:t>
      </w:r>
      <w:r w:rsidR="008D2A16">
        <w:rPr>
          <w:rFonts w:ascii="Calibri" w:hAnsi="Calibri" w:cs="Calibri"/>
          <w:i w:val="0"/>
          <w:szCs w:val="24"/>
        </w:rPr>
        <w:t xml:space="preserve"> of phone numbers that should not be blocked due to justifiable business needs; </w:t>
      </w:r>
      <w:r w:rsidR="00085A15">
        <w:rPr>
          <w:rFonts w:ascii="Calibri" w:hAnsi="Calibri" w:cs="Calibri"/>
          <w:i w:val="0"/>
          <w:szCs w:val="24"/>
        </w:rPr>
        <w:t xml:space="preserve">and </w:t>
      </w:r>
      <w:r w:rsidR="008D2A16">
        <w:rPr>
          <w:rFonts w:ascii="Calibri" w:hAnsi="Calibri" w:cs="Calibri"/>
          <w:i w:val="0"/>
          <w:szCs w:val="24"/>
        </w:rPr>
        <w:t>provide historical reporting of unblock call actions taken.</w:t>
      </w:r>
    </w:p>
    <w:p w:rsidR="00EB1DDA" w:rsidRPr="00656635" w:rsidRDefault="00776A50">
      <w:pPr>
        <w:pStyle w:val="Heading2"/>
        <w:rPr>
          <w:rFonts w:ascii="Calibri" w:hAnsi="Calibri" w:cs="Calibri"/>
          <w:sz w:val="24"/>
          <w:szCs w:val="24"/>
        </w:rPr>
      </w:pPr>
      <w:bookmarkStart w:id="42" w:name="_Toc506458772"/>
      <w:bookmarkStart w:id="43" w:name="_Toc462676508"/>
      <w:r w:rsidRPr="00656635">
        <w:rPr>
          <w:rFonts w:ascii="Calibri" w:hAnsi="Calibri" w:cs="Calibri"/>
          <w:sz w:val="24"/>
          <w:szCs w:val="24"/>
        </w:rPr>
        <w:t>1.1 Purpose</w:t>
      </w:r>
      <w:bookmarkEnd w:id="42"/>
      <w:bookmarkEnd w:id="43"/>
    </w:p>
    <w:p w:rsidR="00EB1DDA" w:rsidRPr="001C1550" w:rsidRDefault="008D2A16">
      <w:pPr>
        <w:rPr>
          <w:rFonts w:ascii="Calibri" w:hAnsi="Calibri" w:cs="Calibri"/>
          <w:szCs w:val="24"/>
        </w:rPr>
      </w:pPr>
      <w:r w:rsidRPr="001C1550">
        <w:rPr>
          <w:rFonts w:ascii="Calibri" w:hAnsi="Calibri" w:cs="Calibri"/>
          <w:szCs w:val="24"/>
        </w:rPr>
        <w:t xml:space="preserve">The purpose of this document is to provide the business and development requirements of the Call </w:t>
      </w:r>
      <w:del w:id="44" w:author="Leslie Stutz" w:date="2016-11-29T14:35:00Z">
        <w:r w:rsidRPr="001C1550" w:rsidDel="00532EF0">
          <w:rPr>
            <w:rFonts w:ascii="Calibri" w:hAnsi="Calibri" w:cs="Calibri"/>
            <w:szCs w:val="24"/>
          </w:rPr>
          <w:delText xml:space="preserve">Frequency </w:delText>
        </w:r>
      </w:del>
      <w:ins w:id="45" w:author="Leslie Stutz" w:date="2016-11-29T14:35:00Z">
        <w:r w:rsidR="00532EF0">
          <w:rPr>
            <w:rFonts w:ascii="Calibri" w:hAnsi="Calibri" w:cs="Calibri"/>
            <w:szCs w:val="24"/>
          </w:rPr>
          <w:t>Compliance</w:t>
        </w:r>
        <w:r w:rsidR="00532EF0" w:rsidRPr="001C1550">
          <w:rPr>
            <w:rFonts w:ascii="Calibri" w:hAnsi="Calibri" w:cs="Calibri"/>
            <w:szCs w:val="24"/>
          </w:rPr>
          <w:t xml:space="preserve"> </w:t>
        </w:r>
      </w:ins>
      <w:r w:rsidRPr="001C1550">
        <w:rPr>
          <w:rFonts w:ascii="Calibri" w:hAnsi="Calibri" w:cs="Calibri"/>
          <w:szCs w:val="24"/>
        </w:rPr>
        <w:t>Portal</w:t>
      </w:r>
      <w:r w:rsidR="001C1550" w:rsidRPr="001C1550">
        <w:rPr>
          <w:rFonts w:ascii="Calibri" w:hAnsi="Calibri" w:cs="Calibri"/>
          <w:szCs w:val="24"/>
        </w:rPr>
        <w:t xml:space="preserve"> for Greg Mueller, Jeremy Wilson, Cathy Cantidate, Brian Roos</w:t>
      </w:r>
      <w:r w:rsidR="001C1550">
        <w:rPr>
          <w:rFonts w:ascii="Calibri" w:hAnsi="Calibri" w:cs="Calibri"/>
          <w:szCs w:val="24"/>
        </w:rPr>
        <w:t>, Robert Johnson</w:t>
      </w:r>
      <w:ins w:id="46" w:author="Leslie Stutz" w:date="2016-11-29T14:36:00Z">
        <w:r w:rsidR="00532EF0">
          <w:rPr>
            <w:rFonts w:ascii="Calibri" w:hAnsi="Calibri" w:cs="Calibri"/>
            <w:szCs w:val="24"/>
          </w:rPr>
          <w:t xml:space="preserve">, </w:t>
        </w:r>
        <w:r w:rsidR="00532EF0">
          <w:rPr>
            <w:rFonts w:ascii="Calibri" w:hAnsi="Calibri" w:cs="Calibri"/>
            <w:szCs w:val="24"/>
          </w:rPr>
          <w:t xml:space="preserve">Laura </w:t>
        </w:r>
        <w:proofErr w:type="spellStart"/>
        <w:r w:rsidR="00532EF0">
          <w:rPr>
            <w:rFonts w:ascii="Calibri" w:hAnsi="Calibri" w:cs="Calibri"/>
            <w:szCs w:val="24"/>
          </w:rPr>
          <w:t>Sitarski</w:t>
        </w:r>
        <w:proofErr w:type="spellEnd"/>
        <w:r w:rsidR="00532EF0">
          <w:rPr>
            <w:rFonts w:ascii="Calibri" w:hAnsi="Calibri" w:cs="Calibri"/>
            <w:szCs w:val="24"/>
          </w:rPr>
          <w:t>, Lindsay England</w:t>
        </w:r>
      </w:ins>
      <w:r w:rsidR="001C1550" w:rsidRPr="001C1550">
        <w:rPr>
          <w:rFonts w:ascii="Calibri" w:hAnsi="Calibri" w:cs="Calibri"/>
          <w:szCs w:val="24"/>
        </w:rPr>
        <w:t xml:space="preserve"> and other UMA Business and IT stakeholders.</w:t>
      </w:r>
    </w:p>
    <w:p w:rsidR="00EB1DDA" w:rsidRPr="0090707C" w:rsidRDefault="00776A50">
      <w:pPr>
        <w:pStyle w:val="Heading2"/>
        <w:rPr>
          <w:rFonts w:ascii="Calibri" w:hAnsi="Calibri" w:cs="Calibri"/>
          <w:b w:val="0"/>
          <w:color w:val="FF0000"/>
          <w:sz w:val="24"/>
          <w:szCs w:val="24"/>
        </w:rPr>
      </w:pPr>
      <w:bookmarkStart w:id="47" w:name="_Toc506458773"/>
      <w:bookmarkStart w:id="48" w:name="_Toc462676509"/>
      <w:r w:rsidRPr="00656635">
        <w:rPr>
          <w:rFonts w:ascii="Calibri" w:hAnsi="Calibri" w:cs="Calibri"/>
          <w:sz w:val="24"/>
          <w:szCs w:val="24"/>
        </w:rPr>
        <w:t xml:space="preserve">1.2 </w:t>
      </w:r>
      <w:r w:rsidR="00015895">
        <w:rPr>
          <w:rFonts w:ascii="Calibri" w:hAnsi="Calibri" w:cs="Calibri"/>
          <w:sz w:val="24"/>
          <w:szCs w:val="24"/>
        </w:rPr>
        <w:t xml:space="preserve">In </w:t>
      </w:r>
      <w:r w:rsidRPr="00656635">
        <w:rPr>
          <w:rFonts w:ascii="Calibri" w:hAnsi="Calibri" w:cs="Calibri"/>
          <w:sz w:val="24"/>
          <w:szCs w:val="24"/>
        </w:rPr>
        <w:t>Scope</w:t>
      </w:r>
      <w:bookmarkEnd w:id="47"/>
      <w:r w:rsidR="0090707C">
        <w:rPr>
          <w:rFonts w:ascii="Calibri" w:hAnsi="Calibri" w:cs="Calibri"/>
          <w:sz w:val="24"/>
          <w:szCs w:val="24"/>
        </w:rPr>
        <w:t xml:space="preserve"> </w:t>
      </w:r>
      <w:r w:rsidR="00015895">
        <w:rPr>
          <w:rFonts w:ascii="Calibri" w:hAnsi="Calibri" w:cs="Calibri"/>
          <w:sz w:val="24"/>
          <w:szCs w:val="24"/>
        </w:rPr>
        <w:t>(Phase 1)</w:t>
      </w:r>
      <w:bookmarkEnd w:id="48"/>
    </w:p>
    <w:p w:rsidR="00EB1DDA" w:rsidRDefault="001C1550">
      <w:pPr>
        <w:rPr>
          <w:rFonts w:ascii="Calibri" w:hAnsi="Calibri" w:cs="Calibri"/>
          <w:szCs w:val="24"/>
        </w:rPr>
      </w:pPr>
      <w:r w:rsidRPr="00BA693F">
        <w:rPr>
          <w:rFonts w:ascii="Calibri" w:hAnsi="Calibri" w:cs="Calibri"/>
          <w:szCs w:val="24"/>
        </w:rPr>
        <w:t xml:space="preserve">The </w:t>
      </w:r>
      <w:r w:rsidR="00BA693F">
        <w:rPr>
          <w:rFonts w:ascii="Calibri" w:hAnsi="Calibri" w:cs="Calibri"/>
          <w:szCs w:val="24"/>
        </w:rPr>
        <w:t>“</w:t>
      </w:r>
      <w:r w:rsidRPr="00BA693F">
        <w:rPr>
          <w:rFonts w:ascii="Calibri" w:hAnsi="Calibri" w:cs="Calibri"/>
          <w:szCs w:val="24"/>
        </w:rPr>
        <w:t xml:space="preserve">Call </w:t>
      </w:r>
      <w:del w:id="49" w:author="Leslie Stutz" w:date="2016-11-29T14:36:00Z">
        <w:r w:rsidRPr="00BA693F" w:rsidDel="00532EF0">
          <w:rPr>
            <w:rFonts w:ascii="Calibri" w:hAnsi="Calibri" w:cs="Calibri"/>
            <w:szCs w:val="24"/>
          </w:rPr>
          <w:delText xml:space="preserve">Frequency </w:delText>
        </w:r>
      </w:del>
      <w:ins w:id="50" w:author="Leslie Stutz" w:date="2016-11-29T14:36:00Z">
        <w:r w:rsidR="00532EF0">
          <w:rPr>
            <w:rFonts w:ascii="Calibri" w:hAnsi="Calibri" w:cs="Calibri"/>
            <w:szCs w:val="24"/>
          </w:rPr>
          <w:t>Compliance</w:t>
        </w:r>
        <w:r w:rsidR="00532EF0" w:rsidRPr="00BA693F">
          <w:rPr>
            <w:rFonts w:ascii="Calibri" w:hAnsi="Calibri" w:cs="Calibri"/>
            <w:szCs w:val="24"/>
          </w:rPr>
          <w:t xml:space="preserve"> </w:t>
        </w:r>
      </w:ins>
      <w:r w:rsidRPr="00BA693F">
        <w:rPr>
          <w:rFonts w:ascii="Calibri" w:hAnsi="Calibri" w:cs="Calibri"/>
          <w:szCs w:val="24"/>
        </w:rPr>
        <w:t>Portal</w:t>
      </w:r>
      <w:r w:rsidR="00BA693F">
        <w:rPr>
          <w:rFonts w:ascii="Calibri" w:hAnsi="Calibri" w:cs="Calibri"/>
          <w:szCs w:val="24"/>
        </w:rPr>
        <w:t>”</w:t>
      </w:r>
      <w:r w:rsidRPr="00BA693F">
        <w:rPr>
          <w:rFonts w:ascii="Calibri" w:hAnsi="Calibri" w:cs="Calibri"/>
          <w:szCs w:val="24"/>
        </w:rPr>
        <w:t xml:space="preserve"> </w:t>
      </w:r>
      <w:r w:rsidR="00504854">
        <w:rPr>
          <w:rFonts w:ascii="Calibri" w:hAnsi="Calibri" w:cs="Calibri"/>
          <w:szCs w:val="24"/>
        </w:rPr>
        <w:t xml:space="preserve">(hereafter referred to as the “Portal”) </w:t>
      </w:r>
      <w:r w:rsidRPr="00BA693F">
        <w:rPr>
          <w:rFonts w:ascii="Calibri" w:hAnsi="Calibri" w:cs="Calibri"/>
          <w:szCs w:val="24"/>
        </w:rPr>
        <w:t>will be web-based solution</w:t>
      </w:r>
      <w:r w:rsidR="00F55274">
        <w:rPr>
          <w:rFonts w:ascii="Calibri" w:hAnsi="Calibri" w:cs="Calibri"/>
          <w:szCs w:val="24"/>
        </w:rPr>
        <w:t xml:space="preserve"> that will provide functionality to specific users</w:t>
      </w:r>
      <w:r w:rsidR="00E932BC">
        <w:rPr>
          <w:rFonts w:ascii="Calibri" w:hAnsi="Calibri" w:cs="Calibri"/>
          <w:szCs w:val="24"/>
        </w:rPr>
        <w:t xml:space="preserve"> that will allow for the temporary override of the daily </w:t>
      </w:r>
      <w:r w:rsidR="000756F7">
        <w:rPr>
          <w:rFonts w:ascii="Calibri" w:hAnsi="Calibri" w:cs="Calibri"/>
          <w:szCs w:val="24"/>
        </w:rPr>
        <w:t>dial cap (</w:t>
      </w:r>
      <w:proofErr w:type="spellStart"/>
      <w:r w:rsidR="000756F7">
        <w:rPr>
          <w:rFonts w:ascii="Calibri" w:hAnsi="Calibri" w:cs="Calibri"/>
          <w:szCs w:val="24"/>
        </w:rPr>
        <w:t>dd</w:t>
      </w:r>
      <w:r w:rsidR="00E932BC">
        <w:rPr>
          <w:rFonts w:ascii="Calibri" w:hAnsi="Calibri" w:cs="Calibri"/>
          <w:szCs w:val="24"/>
        </w:rPr>
        <w:t>c</w:t>
      </w:r>
      <w:proofErr w:type="spellEnd"/>
      <w:r w:rsidR="00E932BC">
        <w:rPr>
          <w:rFonts w:ascii="Calibri" w:hAnsi="Calibri" w:cs="Calibri"/>
          <w:szCs w:val="24"/>
        </w:rPr>
        <w:t>) on outbound dialed numbers for the day, as well as allowing users to add legitimate telephone numbers that should never be capped and provide reporting on the data entered</w:t>
      </w:r>
      <w:r w:rsidR="00F55274">
        <w:rPr>
          <w:rFonts w:ascii="Calibri" w:hAnsi="Calibri" w:cs="Calibri"/>
          <w:szCs w:val="24"/>
        </w:rPr>
        <w:t>.</w:t>
      </w:r>
    </w:p>
    <w:p w:rsidR="00386305" w:rsidRDefault="00386305" w:rsidP="00F55274">
      <w:pPr>
        <w:pStyle w:val="ListParagraph"/>
        <w:numPr>
          <w:ilvl w:val="0"/>
          <w:numId w:val="6"/>
        </w:numPr>
        <w:rPr>
          <w:ins w:id="51" w:author="Leslie Stutz" w:date="2016-11-29T15:00:00Z"/>
          <w:rFonts w:ascii="Calibri" w:hAnsi="Calibri" w:cs="Calibri"/>
          <w:szCs w:val="24"/>
        </w:rPr>
      </w:pPr>
      <w:ins w:id="52" w:author="Leslie Stutz" w:date="2016-11-29T15:00:00Z">
        <w:r>
          <w:rPr>
            <w:rFonts w:ascii="Calibri" w:hAnsi="Calibri" w:cs="Calibri"/>
            <w:szCs w:val="24"/>
          </w:rPr>
          <w:t xml:space="preserve">The portal will be built in phases. </w:t>
        </w:r>
      </w:ins>
    </w:p>
    <w:p w:rsidR="00386305" w:rsidRDefault="00386305" w:rsidP="00386305">
      <w:pPr>
        <w:pStyle w:val="ListParagraph"/>
        <w:numPr>
          <w:ilvl w:val="1"/>
          <w:numId w:val="6"/>
        </w:numPr>
        <w:rPr>
          <w:ins w:id="53" w:author="Leslie Stutz" w:date="2016-11-29T15:00:00Z"/>
          <w:rFonts w:ascii="Calibri" w:hAnsi="Calibri" w:cs="Calibri"/>
          <w:szCs w:val="24"/>
        </w:rPr>
        <w:pPrChange w:id="54" w:author="Leslie Stutz" w:date="2016-11-29T15:00:00Z">
          <w:pPr>
            <w:pStyle w:val="ListParagraph"/>
            <w:numPr>
              <w:numId w:val="6"/>
            </w:numPr>
            <w:ind w:hanging="360"/>
          </w:pPr>
        </w:pPrChange>
      </w:pPr>
      <w:ins w:id="55" w:author="Leslie Stutz" w:date="2016-11-29T14:58:00Z">
        <w:r>
          <w:rPr>
            <w:rFonts w:ascii="Calibri" w:hAnsi="Calibri" w:cs="Calibri"/>
            <w:szCs w:val="24"/>
          </w:rPr>
          <w:t>Phase 1 will consist of the creation of all architecture and integration</w:t>
        </w:r>
      </w:ins>
      <w:ins w:id="56" w:author="Leslie Stutz" w:date="2016-11-29T15:00:00Z">
        <w:r>
          <w:rPr>
            <w:rFonts w:ascii="Calibri" w:hAnsi="Calibri" w:cs="Calibri"/>
            <w:szCs w:val="24"/>
          </w:rPr>
          <w:t>.</w:t>
        </w:r>
      </w:ins>
    </w:p>
    <w:p w:rsidR="00386305" w:rsidRDefault="00386305" w:rsidP="00386305">
      <w:pPr>
        <w:pStyle w:val="ListParagraph"/>
        <w:numPr>
          <w:ilvl w:val="1"/>
          <w:numId w:val="6"/>
        </w:numPr>
        <w:rPr>
          <w:ins w:id="57" w:author="Leslie Stutz" w:date="2016-11-29T14:58:00Z"/>
          <w:rFonts w:ascii="Calibri" w:hAnsi="Calibri" w:cs="Calibri"/>
          <w:szCs w:val="24"/>
        </w:rPr>
        <w:pPrChange w:id="58" w:author="Leslie Stutz" w:date="2016-11-29T15:00:00Z">
          <w:pPr>
            <w:pStyle w:val="ListParagraph"/>
            <w:numPr>
              <w:numId w:val="6"/>
            </w:numPr>
            <w:ind w:hanging="360"/>
          </w:pPr>
        </w:pPrChange>
      </w:pPr>
      <w:ins w:id="59" w:author="Leslie Stutz" w:date="2016-11-29T15:01:00Z">
        <w:r>
          <w:rPr>
            <w:rFonts w:ascii="Calibri" w:hAnsi="Calibri" w:cs="Calibri"/>
            <w:szCs w:val="24"/>
          </w:rPr>
          <w:t>Phase 2</w:t>
        </w:r>
      </w:ins>
      <w:ins w:id="60" w:author="Leslie Stutz" w:date="2016-11-29T15:04:00Z">
        <w:r>
          <w:rPr>
            <w:rFonts w:ascii="Calibri" w:hAnsi="Calibri" w:cs="Calibri"/>
            <w:szCs w:val="24"/>
          </w:rPr>
          <w:t xml:space="preserve"> will consist of </w:t>
        </w:r>
      </w:ins>
      <w:ins w:id="61" w:author="Leslie Stutz" w:date="2016-11-29T15:05:00Z">
        <w:r w:rsidR="00B32A76">
          <w:rPr>
            <w:rFonts w:ascii="Calibri" w:hAnsi="Calibri" w:cs="Calibri"/>
            <w:szCs w:val="24"/>
          </w:rPr>
          <w:t>the creation of the user interface</w:t>
        </w:r>
      </w:ins>
      <w:ins w:id="62" w:author="Leslie Stutz" w:date="2016-11-29T15:01:00Z">
        <w:r>
          <w:rPr>
            <w:rFonts w:ascii="Calibri" w:hAnsi="Calibri" w:cs="Calibri"/>
            <w:szCs w:val="24"/>
          </w:rPr>
          <w:t xml:space="preserve"> </w:t>
        </w:r>
      </w:ins>
      <w:ins w:id="63" w:author="Leslie Stutz" w:date="2016-11-29T14:58:00Z">
        <w:r>
          <w:rPr>
            <w:rFonts w:ascii="Calibri" w:hAnsi="Calibri" w:cs="Calibri"/>
            <w:szCs w:val="24"/>
          </w:rPr>
          <w:t xml:space="preserve"> </w:t>
        </w:r>
      </w:ins>
    </w:p>
    <w:p w:rsidR="00504854" w:rsidRDefault="00504854" w:rsidP="00F55274">
      <w:pPr>
        <w:pStyle w:val="ListParagraph"/>
        <w:numPr>
          <w:ilvl w:val="0"/>
          <w:numId w:val="6"/>
        </w:numPr>
        <w:rPr>
          <w:rFonts w:ascii="Calibri" w:hAnsi="Calibri" w:cs="Calibri"/>
          <w:szCs w:val="24"/>
        </w:rPr>
      </w:pPr>
      <w:r>
        <w:rPr>
          <w:rFonts w:ascii="Calibri" w:hAnsi="Calibri" w:cs="Calibri"/>
          <w:szCs w:val="24"/>
        </w:rPr>
        <w:t>The portal will have a login page/screen.</w:t>
      </w:r>
    </w:p>
    <w:p w:rsidR="00504854" w:rsidRDefault="00504854" w:rsidP="00504854">
      <w:pPr>
        <w:pStyle w:val="ListParagraph"/>
        <w:numPr>
          <w:ilvl w:val="1"/>
          <w:numId w:val="6"/>
        </w:numPr>
        <w:rPr>
          <w:rFonts w:ascii="Calibri" w:hAnsi="Calibri" w:cs="Calibri"/>
          <w:szCs w:val="24"/>
        </w:rPr>
      </w:pPr>
      <w:r>
        <w:rPr>
          <w:rFonts w:ascii="Calibri" w:hAnsi="Calibri" w:cs="Calibri"/>
          <w:szCs w:val="24"/>
        </w:rPr>
        <w:t>The Portal will utilize Active Directory (AD) authentication.</w:t>
      </w:r>
    </w:p>
    <w:p w:rsidR="00F55274" w:rsidRDefault="00015895" w:rsidP="00F55274">
      <w:pPr>
        <w:pStyle w:val="ListParagraph"/>
        <w:numPr>
          <w:ilvl w:val="0"/>
          <w:numId w:val="6"/>
        </w:numPr>
        <w:rPr>
          <w:rFonts w:ascii="Calibri" w:hAnsi="Calibri" w:cs="Calibri"/>
          <w:szCs w:val="24"/>
        </w:rPr>
      </w:pPr>
      <w:r>
        <w:rPr>
          <w:rFonts w:ascii="Calibri" w:hAnsi="Calibri" w:cs="Calibri"/>
          <w:szCs w:val="24"/>
        </w:rPr>
        <w:t>There will be four</w:t>
      </w:r>
      <w:r w:rsidR="00F55274">
        <w:rPr>
          <w:rFonts w:ascii="Calibri" w:hAnsi="Calibri" w:cs="Calibri"/>
          <w:szCs w:val="24"/>
        </w:rPr>
        <w:t xml:space="preserve"> </w:t>
      </w:r>
      <w:r w:rsidR="00504854">
        <w:rPr>
          <w:rFonts w:ascii="Calibri" w:hAnsi="Calibri" w:cs="Calibri"/>
          <w:szCs w:val="24"/>
        </w:rPr>
        <w:t xml:space="preserve">functional </w:t>
      </w:r>
      <w:r w:rsidR="00F55274">
        <w:rPr>
          <w:rFonts w:ascii="Calibri" w:hAnsi="Calibri" w:cs="Calibri"/>
          <w:szCs w:val="24"/>
        </w:rPr>
        <w:t>tabs.</w:t>
      </w:r>
    </w:p>
    <w:p w:rsidR="00F55274" w:rsidRDefault="003B1EB1" w:rsidP="00F55274">
      <w:pPr>
        <w:pStyle w:val="ListParagraph"/>
        <w:numPr>
          <w:ilvl w:val="1"/>
          <w:numId w:val="6"/>
        </w:numPr>
        <w:rPr>
          <w:rFonts w:ascii="Calibri" w:hAnsi="Calibri" w:cs="Calibri"/>
          <w:szCs w:val="24"/>
        </w:rPr>
      </w:pPr>
      <w:r>
        <w:rPr>
          <w:rFonts w:ascii="Calibri" w:hAnsi="Calibri" w:cs="Calibri"/>
          <w:szCs w:val="24"/>
        </w:rPr>
        <w:t xml:space="preserve">Tab 1: </w:t>
      </w:r>
      <w:r w:rsidR="00F55274">
        <w:rPr>
          <w:rFonts w:ascii="Calibri" w:hAnsi="Calibri" w:cs="Calibri"/>
          <w:szCs w:val="24"/>
        </w:rPr>
        <w:t>Number Unblock</w:t>
      </w:r>
      <w:r w:rsidR="00E82C6E">
        <w:rPr>
          <w:rFonts w:ascii="Calibri" w:hAnsi="Calibri" w:cs="Calibri"/>
          <w:szCs w:val="24"/>
        </w:rPr>
        <w:t xml:space="preserve"> </w:t>
      </w:r>
    </w:p>
    <w:p w:rsidR="00B61033" w:rsidRDefault="00F55274" w:rsidP="00F55274">
      <w:pPr>
        <w:pStyle w:val="ListParagraph"/>
        <w:numPr>
          <w:ilvl w:val="2"/>
          <w:numId w:val="6"/>
        </w:numPr>
        <w:rPr>
          <w:rFonts w:ascii="Calibri" w:hAnsi="Calibri" w:cs="Calibri"/>
          <w:szCs w:val="24"/>
        </w:rPr>
      </w:pPr>
      <w:r>
        <w:rPr>
          <w:rFonts w:ascii="Calibri" w:hAnsi="Calibri" w:cs="Calibri"/>
          <w:szCs w:val="24"/>
        </w:rPr>
        <w:t xml:space="preserve">This tab will give designated </w:t>
      </w:r>
      <w:r w:rsidR="00F734A1">
        <w:rPr>
          <w:rFonts w:ascii="Calibri" w:hAnsi="Calibri" w:cs="Calibri"/>
          <w:szCs w:val="24"/>
        </w:rPr>
        <w:t>users</w:t>
      </w:r>
      <w:r>
        <w:rPr>
          <w:rFonts w:ascii="Calibri" w:hAnsi="Calibri" w:cs="Calibri"/>
          <w:szCs w:val="24"/>
        </w:rPr>
        <w:t xml:space="preserve"> the ability to</w:t>
      </w:r>
      <w:r w:rsidR="00B61033">
        <w:rPr>
          <w:rFonts w:ascii="Calibri" w:hAnsi="Calibri" w:cs="Calibri"/>
          <w:szCs w:val="24"/>
        </w:rPr>
        <w:t xml:space="preserve"> temporarily</w:t>
      </w:r>
      <w:r>
        <w:rPr>
          <w:rFonts w:ascii="Calibri" w:hAnsi="Calibri" w:cs="Calibri"/>
          <w:szCs w:val="24"/>
        </w:rPr>
        <w:t xml:space="preserve"> </w:t>
      </w:r>
      <w:r w:rsidR="00B61033">
        <w:rPr>
          <w:rFonts w:ascii="Calibri" w:hAnsi="Calibri" w:cs="Calibri"/>
          <w:szCs w:val="24"/>
        </w:rPr>
        <w:t>override</w:t>
      </w:r>
      <w:r>
        <w:rPr>
          <w:rFonts w:ascii="Calibri" w:hAnsi="Calibri" w:cs="Calibri"/>
          <w:szCs w:val="24"/>
        </w:rPr>
        <w:t xml:space="preserve"> a </w:t>
      </w:r>
      <w:r w:rsidR="00B61033">
        <w:rPr>
          <w:rFonts w:ascii="Calibri" w:hAnsi="Calibri" w:cs="Calibri"/>
          <w:szCs w:val="24"/>
        </w:rPr>
        <w:t xml:space="preserve">blocked </w:t>
      </w:r>
      <w:r>
        <w:rPr>
          <w:rFonts w:ascii="Calibri" w:hAnsi="Calibri" w:cs="Calibri"/>
          <w:szCs w:val="24"/>
        </w:rPr>
        <w:t>numbe</w:t>
      </w:r>
      <w:r w:rsidR="00F734A1">
        <w:rPr>
          <w:rFonts w:ascii="Calibri" w:hAnsi="Calibri" w:cs="Calibri"/>
          <w:szCs w:val="24"/>
        </w:rPr>
        <w:t>r for the remainder of the</w:t>
      </w:r>
      <w:r w:rsidR="00B61033">
        <w:rPr>
          <w:rFonts w:ascii="Calibri" w:hAnsi="Calibri" w:cs="Calibri"/>
          <w:szCs w:val="24"/>
        </w:rPr>
        <w:t xml:space="preserve"> calendar</w:t>
      </w:r>
      <w:r w:rsidR="00F734A1">
        <w:rPr>
          <w:rFonts w:ascii="Calibri" w:hAnsi="Calibri" w:cs="Calibri"/>
          <w:szCs w:val="24"/>
        </w:rPr>
        <w:t xml:space="preserve"> day</w:t>
      </w:r>
      <w:r w:rsidR="008A3ACA">
        <w:rPr>
          <w:rFonts w:ascii="Calibri" w:hAnsi="Calibri" w:cs="Calibri"/>
          <w:szCs w:val="24"/>
        </w:rPr>
        <w:t xml:space="preserve"> for an additional number of outbound dials</w:t>
      </w:r>
      <w:r w:rsidR="00F734A1">
        <w:rPr>
          <w:rFonts w:ascii="Calibri" w:hAnsi="Calibri" w:cs="Calibri"/>
          <w:szCs w:val="24"/>
        </w:rPr>
        <w:t>.</w:t>
      </w:r>
      <w:r w:rsidR="00C5706C">
        <w:rPr>
          <w:rFonts w:ascii="Calibri" w:hAnsi="Calibri" w:cs="Calibri"/>
          <w:szCs w:val="24"/>
        </w:rPr>
        <w:t xml:space="preserve"> </w:t>
      </w:r>
    </w:p>
    <w:p w:rsidR="00F55274" w:rsidRDefault="00B61033" w:rsidP="002759FF">
      <w:pPr>
        <w:pStyle w:val="ListParagraph"/>
        <w:numPr>
          <w:ilvl w:val="3"/>
          <w:numId w:val="6"/>
        </w:numPr>
        <w:rPr>
          <w:rFonts w:ascii="Calibri" w:hAnsi="Calibri" w:cs="Calibri"/>
          <w:szCs w:val="24"/>
        </w:rPr>
      </w:pPr>
      <w:r>
        <w:rPr>
          <w:rFonts w:ascii="Calibri" w:hAnsi="Calibri" w:cs="Calibri"/>
          <w:szCs w:val="24"/>
        </w:rPr>
        <w:t xml:space="preserve">The tab will include a </w:t>
      </w:r>
      <w:r w:rsidR="002759FF">
        <w:rPr>
          <w:rFonts w:ascii="Calibri" w:hAnsi="Calibri" w:cs="Calibri"/>
          <w:szCs w:val="24"/>
        </w:rPr>
        <w:t xml:space="preserve">formatted </w:t>
      </w:r>
      <w:r>
        <w:rPr>
          <w:rFonts w:ascii="Calibri" w:hAnsi="Calibri" w:cs="Calibri"/>
          <w:szCs w:val="24"/>
        </w:rPr>
        <w:t>field to enter the “blocked” number</w:t>
      </w:r>
      <w:r w:rsidR="00504854">
        <w:rPr>
          <w:rFonts w:ascii="Calibri" w:hAnsi="Calibri" w:cs="Calibri"/>
          <w:szCs w:val="24"/>
        </w:rPr>
        <w:t>.</w:t>
      </w:r>
    </w:p>
    <w:p w:rsidR="00B61033" w:rsidRDefault="00B61033" w:rsidP="002759FF">
      <w:pPr>
        <w:pStyle w:val="ListParagraph"/>
        <w:numPr>
          <w:ilvl w:val="3"/>
          <w:numId w:val="6"/>
        </w:numPr>
        <w:rPr>
          <w:rFonts w:ascii="Calibri" w:hAnsi="Calibri" w:cs="Calibri"/>
          <w:szCs w:val="24"/>
        </w:rPr>
      </w:pPr>
      <w:r>
        <w:rPr>
          <w:rFonts w:ascii="Calibri" w:hAnsi="Calibri" w:cs="Calibri"/>
          <w:szCs w:val="24"/>
        </w:rPr>
        <w:t xml:space="preserve">The tab will include a </w:t>
      </w:r>
      <w:r w:rsidR="002759FF">
        <w:rPr>
          <w:rFonts w:ascii="Calibri" w:hAnsi="Calibri" w:cs="Calibri"/>
          <w:szCs w:val="24"/>
        </w:rPr>
        <w:t xml:space="preserve">dropdown </w:t>
      </w:r>
      <w:r>
        <w:rPr>
          <w:rFonts w:ascii="Calibri" w:hAnsi="Calibri" w:cs="Calibri"/>
          <w:szCs w:val="24"/>
        </w:rPr>
        <w:t xml:space="preserve">field to capture the </w:t>
      </w:r>
      <w:r w:rsidR="002759FF">
        <w:rPr>
          <w:rFonts w:ascii="Calibri" w:hAnsi="Calibri" w:cs="Calibri"/>
          <w:szCs w:val="24"/>
        </w:rPr>
        <w:t>reason code/description why the block should be overridden</w:t>
      </w:r>
    </w:p>
    <w:p w:rsidR="00015895" w:rsidRDefault="00015895" w:rsidP="002759FF">
      <w:pPr>
        <w:pStyle w:val="ListParagraph"/>
        <w:numPr>
          <w:ilvl w:val="3"/>
          <w:numId w:val="6"/>
        </w:numPr>
        <w:rPr>
          <w:rFonts w:ascii="Calibri" w:hAnsi="Calibri" w:cs="Calibri"/>
          <w:szCs w:val="24"/>
        </w:rPr>
      </w:pPr>
      <w:r>
        <w:rPr>
          <w:rFonts w:ascii="Calibri" w:hAnsi="Calibri" w:cs="Calibri"/>
          <w:szCs w:val="24"/>
        </w:rPr>
        <w:t>The tab will include a formatted field to enter Student Name or Employer Name</w:t>
      </w:r>
    </w:p>
    <w:p w:rsidR="00015895" w:rsidRDefault="00015895" w:rsidP="002759FF">
      <w:pPr>
        <w:pStyle w:val="ListParagraph"/>
        <w:numPr>
          <w:ilvl w:val="3"/>
          <w:numId w:val="6"/>
        </w:numPr>
        <w:rPr>
          <w:rFonts w:ascii="Calibri" w:hAnsi="Calibri" w:cs="Calibri"/>
          <w:szCs w:val="24"/>
        </w:rPr>
      </w:pPr>
      <w:r>
        <w:rPr>
          <w:rFonts w:ascii="Calibri" w:hAnsi="Calibri" w:cs="Calibri"/>
          <w:szCs w:val="24"/>
        </w:rPr>
        <w:t xml:space="preserve">The tab will include a formatted field to enter the </w:t>
      </w:r>
      <w:proofErr w:type="spellStart"/>
      <w:r>
        <w:rPr>
          <w:rFonts w:ascii="Calibri" w:hAnsi="Calibri" w:cs="Calibri"/>
          <w:szCs w:val="24"/>
        </w:rPr>
        <w:t>syStudentId</w:t>
      </w:r>
      <w:proofErr w:type="spellEnd"/>
      <w:r>
        <w:rPr>
          <w:rFonts w:ascii="Calibri" w:hAnsi="Calibri" w:cs="Calibri"/>
          <w:szCs w:val="24"/>
        </w:rPr>
        <w:t xml:space="preserve"> (from </w:t>
      </w:r>
      <w:proofErr w:type="spellStart"/>
      <w:r>
        <w:rPr>
          <w:rFonts w:ascii="Calibri" w:hAnsi="Calibri" w:cs="Calibri"/>
          <w:szCs w:val="24"/>
        </w:rPr>
        <w:t>CampusNexus</w:t>
      </w:r>
      <w:proofErr w:type="spellEnd"/>
      <w:r>
        <w:rPr>
          <w:rFonts w:ascii="Calibri" w:hAnsi="Calibri" w:cs="Calibri"/>
          <w:szCs w:val="24"/>
        </w:rPr>
        <w:t>) if the user is entering a Student Name.</w:t>
      </w:r>
    </w:p>
    <w:p w:rsidR="002759FF" w:rsidRDefault="002759FF" w:rsidP="002759FF">
      <w:pPr>
        <w:pStyle w:val="ListParagraph"/>
        <w:numPr>
          <w:ilvl w:val="3"/>
          <w:numId w:val="6"/>
        </w:numPr>
        <w:rPr>
          <w:rFonts w:ascii="Calibri" w:hAnsi="Calibri" w:cs="Calibri"/>
          <w:szCs w:val="24"/>
        </w:rPr>
      </w:pPr>
      <w:r>
        <w:rPr>
          <w:rFonts w:ascii="Calibri" w:hAnsi="Calibri" w:cs="Calibri"/>
          <w:szCs w:val="24"/>
        </w:rPr>
        <w:t>The tab will include a text field to capture additional notes.</w:t>
      </w:r>
    </w:p>
    <w:p w:rsidR="002759FF" w:rsidRDefault="002759FF" w:rsidP="002759FF">
      <w:pPr>
        <w:pStyle w:val="ListParagraph"/>
        <w:numPr>
          <w:ilvl w:val="3"/>
          <w:numId w:val="6"/>
        </w:numPr>
        <w:rPr>
          <w:rFonts w:ascii="Calibri" w:hAnsi="Calibri" w:cs="Calibri"/>
          <w:szCs w:val="24"/>
        </w:rPr>
      </w:pPr>
      <w:r>
        <w:rPr>
          <w:rFonts w:ascii="Calibri" w:hAnsi="Calibri" w:cs="Calibri"/>
          <w:szCs w:val="24"/>
        </w:rPr>
        <w:t>The tab will include a “save” button/function.</w:t>
      </w:r>
    </w:p>
    <w:p w:rsidR="002759FF" w:rsidRDefault="002759FF" w:rsidP="002759FF">
      <w:pPr>
        <w:pStyle w:val="ListParagraph"/>
        <w:numPr>
          <w:ilvl w:val="3"/>
          <w:numId w:val="6"/>
        </w:numPr>
        <w:rPr>
          <w:rFonts w:ascii="Calibri" w:hAnsi="Calibri" w:cs="Calibri"/>
          <w:szCs w:val="24"/>
        </w:rPr>
      </w:pPr>
      <w:r>
        <w:rPr>
          <w:rFonts w:ascii="Calibri" w:hAnsi="Calibri" w:cs="Calibri"/>
          <w:szCs w:val="24"/>
        </w:rPr>
        <w:lastRenderedPageBreak/>
        <w:t xml:space="preserve">The tab will capture the user name, user ID, date &amp; time, department of logged in user when entry is saved.  </w:t>
      </w:r>
    </w:p>
    <w:p w:rsidR="002759FF" w:rsidRDefault="002759FF" w:rsidP="002759FF">
      <w:pPr>
        <w:pStyle w:val="ListParagraph"/>
        <w:numPr>
          <w:ilvl w:val="3"/>
          <w:numId w:val="6"/>
        </w:numPr>
        <w:rPr>
          <w:rFonts w:ascii="Calibri" w:hAnsi="Calibri" w:cs="Calibri"/>
          <w:szCs w:val="24"/>
        </w:rPr>
      </w:pPr>
      <w:r>
        <w:rPr>
          <w:rFonts w:ascii="Calibri" w:hAnsi="Calibri" w:cs="Calibri"/>
          <w:szCs w:val="24"/>
        </w:rPr>
        <w:t>The tab will present error or informational messages</w:t>
      </w:r>
      <w:r w:rsidR="009E41E6">
        <w:rPr>
          <w:rFonts w:ascii="Calibri" w:hAnsi="Calibri" w:cs="Calibri"/>
          <w:szCs w:val="24"/>
        </w:rPr>
        <w:t xml:space="preserve"> including, but not limited to</w:t>
      </w:r>
      <w:r>
        <w:rPr>
          <w:rFonts w:ascii="Calibri" w:hAnsi="Calibri" w:cs="Calibri"/>
          <w:szCs w:val="24"/>
        </w:rPr>
        <w:t>:</w:t>
      </w:r>
    </w:p>
    <w:p w:rsidR="002759FF" w:rsidRDefault="002759FF" w:rsidP="002759FF">
      <w:pPr>
        <w:pStyle w:val="ListParagraph"/>
        <w:numPr>
          <w:ilvl w:val="4"/>
          <w:numId w:val="6"/>
        </w:numPr>
        <w:rPr>
          <w:rFonts w:ascii="Calibri" w:hAnsi="Calibri" w:cs="Calibri"/>
          <w:szCs w:val="24"/>
        </w:rPr>
      </w:pPr>
      <w:r>
        <w:rPr>
          <w:rFonts w:ascii="Calibri" w:hAnsi="Calibri" w:cs="Calibri"/>
          <w:szCs w:val="24"/>
        </w:rPr>
        <w:t>Telephone number</w:t>
      </w:r>
      <w:r w:rsidR="00416DEC">
        <w:rPr>
          <w:rFonts w:ascii="Calibri" w:hAnsi="Calibri" w:cs="Calibri"/>
          <w:szCs w:val="24"/>
        </w:rPr>
        <w:t xml:space="preserve"> block</w:t>
      </w:r>
      <w:r>
        <w:rPr>
          <w:rFonts w:ascii="Calibri" w:hAnsi="Calibri" w:cs="Calibri"/>
          <w:szCs w:val="24"/>
        </w:rPr>
        <w:t xml:space="preserve"> has already been overridden for the calendar day</w:t>
      </w:r>
      <w:r w:rsidR="003B1EB1">
        <w:rPr>
          <w:rFonts w:ascii="Calibri" w:hAnsi="Calibri" w:cs="Calibri"/>
          <w:szCs w:val="24"/>
        </w:rPr>
        <w:t>.</w:t>
      </w:r>
    </w:p>
    <w:p w:rsidR="002759FF" w:rsidRDefault="003B1EB1" w:rsidP="002759FF">
      <w:pPr>
        <w:pStyle w:val="ListParagraph"/>
        <w:numPr>
          <w:ilvl w:val="4"/>
          <w:numId w:val="6"/>
        </w:numPr>
        <w:rPr>
          <w:rFonts w:ascii="Calibri" w:hAnsi="Calibri" w:cs="Calibri"/>
          <w:szCs w:val="24"/>
        </w:rPr>
      </w:pPr>
      <w:r>
        <w:rPr>
          <w:rFonts w:ascii="Calibri" w:hAnsi="Calibri" w:cs="Calibri"/>
          <w:szCs w:val="24"/>
        </w:rPr>
        <w:t>Telephone number has already been added to the White list.</w:t>
      </w:r>
    </w:p>
    <w:p w:rsidR="003B1EB1" w:rsidRDefault="003B1EB1" w:rsidP="002759FF">
      <w:pPr>
        <w:pStyle w:val="ListParagraph"/>
        <w:numPr>
          <w:ilvl w:val="4"/>
          <w:numId w:val="6"/>
        </w:numPr>
        <w:rPr>
          <w:rFonts w:ascii="Calibri" w:hAnsi="Calibri" w:cs="Calibri"/>
          <w:szCs w:val="24"/>
        </w:rPr>
      </w:pPr>
      <w:r>
        <w:rPr>
          <w:rFonts w:ascii="Calibri" w:hAnsi="Calibri" w:cs="Calibri"/>
          <w:szCs w:val="24"/>
        </w:rPr>
        <w:t xml:space="preserve">Telephone number has not currently reached max </w:t>
      </w:r>
      <w:r w:rsidR="009E41E6">
        <w:rPr>
          <w:rFonts w:ascii="Calibri" w:hAnsi="Calibri" w:cs="Calibri"/>
          <w:szCs w:val="24"/>
        </w:rPr>
        <w:t>dials</w:t>
      </w:r>
      <w:r>
        <w:rPr>
          <w:rFonts w:ascii="Calibri" w:hAnsi="Calibri" w:cs="Calibri"/>
          <w:szCs w:val="24"/>
        </w:rPr>
        <w:t xml:space="preserve"> for the day.</w:t>
      </w:r>
    </w:p>
    <w:p w:rsidR="00BF470A" w:rsidRDefault="00BF470A" w:rsidP="00BF470A">
      <w:pPr>
        <w:pStyle w:val="ListParagraph"/>
        <w:ind w:left="3600"/>
        <w:rPr>
          <w:rFonts w:ascii="Calibri" w:hAnsi="Calibri" w:cs="Calibri"/>
          <w:szCs w:val="24"/>
        </w:rPr>
      </w:pPr>
    </w:p>
    <w:p w:rsidR="00F55274" w:rsidRDefault="003B1EB1" w:rsidP="00F55274">
      <w:pPr>
        <w:pStyle w:val="ListParagraph"/>
        <w:numPr>
          <w:ilvl w:val="1"/>
          <w:numId w:val="6"/>
        </w:numPr>
        <w:rPr>
          <w:rFonts w:ascii="Calibri" w:hAnsi="Calibri" w:cs="Calibri"/>
          <w:szCs w:val="24"/>
        </w:rPr>
      </w:pPr>
      <w:r>
        <w:rPr>
          <w:rFonts w:ascii="Calibri" w:hAnsi="Calibri" w:cs="Calibri"/>
          <w:szCs w:val="24"/>
        </w:rPr>
        <w:t xml:space="preserve">Tab 2: </w:t>
      </w:r>
      <w:r w:rsidR="00F55274">
        <w:rPr>
          <w:rFonts w:ascii="Calibri" w:hAnsi="Calibri" w:cs="Calibri"/>
          <w:szCs w:val="24"/>
        </w:rPr>
        <w:t>White List</w:t>
      </w:r>
    </w:p>
    <w:p w:rsidR="00F734A1" w:rsidRDefault="00F734A1" w:rsidP="00F734A1">
      <w:pPr>
        <w:pStyle w:val="ListParagraph"/>
        <w:numPr>
          <w:ilvl w:val="2"/>
          <w:numId w:val="6"/>
        </w:numPr>
        <w:rPr>
          <w:rFonts w:ascii="Calibri" w:hAnsi="Calibri" w:cs="Calibri"/>
          <w:szCs w:val="24"/>
        </w:rPr>
      </w:pPr>
      <w:r>
        <w:rPr>
          <w:rFonts w:ascii="Calibri" w:hAnsi="Calibri" w:cs="Calibri"/>
          <w:szCs w:val="24"/>
        </w:rPr>
        <w:t>This tab will give designated users the ability to add numbers to a list that should never be blocked from outbound dials</w:t>
      </w:r>
      <w:r w:rsidR="00B61033">
        <w:rPr>
          <w:rFonts w:ascii="Calibri" w:hAnsi="Calibri" w:cs="Calibri"/>
          <w:szCs w:val="24"/>
        </w:rPr>
        <w:t>.</w:t>
      </w:r>
    </w:p>
    <w:p w:rsidR="002759FF" w:rsidRDefault="002759FF" w:rsidP="002759FF">
      <w:pPr>
        <w:pStyle w:val="ListParagraph"/>
        <w:numPr>
          <w:ilvl w:val="3"/>
          <w:numId w:val="6"/>
        </w:numPr>
        <w:rPr>
          <w:rFonts w:ascii="Calibri" w:hAnsi="Calibri" w:cs="Calibri"/>
          <w:szCs w:val="24"/>
        </w:rPr>
      </w:pPr>
      <w:r>
        <w:rPr>
          <w:rFonts w:ascii="Calibri" w:hAnsi="Calibri" w:cs="Calibri"/>
          <w:szCs w:val="24"/>
        </w:rPr>
        <w:t>The tab will include a field to enter the telephone number to be added to the white list.</w:t>
      </w:r>
    </w:p>
    <w:p w:rsidR="002759FF" w:rsidRDefault="002759FF" w:rsidP="002759FF">
      <w:pPr>
        <w:pStyle w:val="ListParagraph"/>
        <w:numPr>
          <w:ilvl w:val="3"/>
          <w:numId w:val="6"/>
        </w:numPr>
        <w:rPr>
          <w:rFonts w:ascii="Calibri" w:hAnsi="Calibri" w:cs="Calibri"/>
          <w:szCs w:val="24"/>
        </w:rPr>
      </w:pPr>
      <w:r>
        <w:rPr>
          <w:rFonts w:ascii="Calibri" w:hAnsi="Calibri" w:cs="Calibri"/>
          <w:szCs w:val="24"/>
        </w:rPr>
        <w:t>The tab will include a field to capture additional notes.</w:t>
      </w:r>
    </w:p>
    <w:p w:rsidR="002759FF" w:rsidRDefault="002759FF" w:rsidP="002759FF">
      <w:pPr>
        <w:pStyle w:val="ListParagraph"/>
        <w:numPr>
          <w:ilvl w:val="3"/>
          <w:numId w:val="6"/>
        </w:numPr>
        <w:rPr>
          <w:rFonts w:ascii="Calibri" w:hAnsi="Calibri" w:cs="Calibri"/>
          <w:szCs w:val="24"/>
        </w:rPr>
      </w:pPr>
      <w:r>
        <w:rPr>
          <w:rFonts w:ascii="Calibri" w:hAnsi="Calibri" w:cs="Calibri"/>
          <w:szCs w:val="24"/>
        </w:rPr>
        <w:t>The tab will include a “save” button/function.</w:t>
      </w:r>
    </w:p>
    <w:p w:rsidR="00015895" w:rsidRDefault="00015895" w:rsidP="002759FF">
      <w:pPr>
        <w:pStyle w:val="ListParagraph"/>
        <w:numPr>
          <w:ilvl w:val="3"/>
          <w:numId w:val="6"/>
        </w:numPr>
        <w:rPr>
          <w:rFonts w:ascii="Calibri" w:hAnsi="Calibri" w:cs="Calibri"/>
          <w:szCs w:val="24"/>
        </w:rPr>
      </w:pPr>
      <w:r>
        <w:rPr>
          <w:rFonts w:ascii="Calibri" w:hAnsi="Calibri" w:cs="Calibri"/>
          <w:szCs w:val="24"/>
        </w:rPr>
        <w:t>The tab will present a validation message and require a secondary save if the number entered is a contact number on a student’s record.</w:t>
      </w:r>
    </w:p>
    <w:p w:rsidR="009E41E6" w:rsidRDefault="002759FF" w:rsidP="002759FF">
      <w:pPr>
        <w:pStyle w:val="ListParagraph"/>
        <w:numPr>
          <w:ilvl w:val="3"/>
          <w:numId w:val="6"/>
        </w:numPr>
        <w:rPr>
          <w:rFonts w:ascii="Calibri" w:hAnsi="Calibri" w:cs="Calibri"/>
          <w:szCs w:val="24"/>
        </w:rPr>
      </w:pPr>
      <w:r>
        <w:rPr>
          <w:rFonts w:ascii="Calibri" w:hAnsi="Calibri" w:cs="Calibri"/>
          <w:szCs w:val="24"/>
        </w:rPr>
        <w:t xml:space="preserve">The tab will capture the user name, user ID, date &amp; time, department of logged in user when entry is saved. </w:t>
      </w:r>
    </w:p>
    <w:p w:rsidR="009E41E6" w:rsidRDefault="009E41E6" w:rsidP="009E41E6">
      <w:pPr>
        <w:pStyle w:val="ListParagraph"/>
        <w:numPr>
          <w:ilvl w:val="3"/>
          <w:numId w:val="6"/>
        </w:numPr>
        <w:rPr>
          <w:rFonts w:ascii="Calibri" w:hAnsi="Calibri" w:cs="Calibri"/>
          <w:szCs w:val="24"/>
        </w:rPr>
      </w:pPr>
      <w:r>
        <w:rPr>
          <w:rFonts w:ascii="Calibri" w:hAnsi="Calibri" w:cs="Calibri"/>
          <w:szCs w:val="24"/>
        </w:rPr>
        <w:t>The tab will present error or informational messages including, but not limited to:</w:t>
      </w:r>
    </w:p>
    <w:p w:rsidR="009E41E6" w:rsidRDefault="009E41E6" w:rsidP="009E41E6">
      <w:pPr>
        <w:pStyle w:val="ListParagraph"/>
        <w:numPr>
          <w:ilvl w:val="4"/>
          <w:numId w:val="6"/>
        </w:numPr>
        <w:rPr>
          <w:rFonts w:ascii="Calibri" w:hAnsi="Calibri" w:cs="Calibri"/>
          <w:szCs w:val="24"/>
        </w:rPr>
      </w:pPr>
      <w:r>
        <w:rPr>
          <w:rFonts w:ascii="Calibri" w:hAnsi="Calibri" w:cs="Calibri"/>
          <w:szCs w:val="24"/>
        </w:rPr>
        <w:t>Telephone number is currently on the White list.</w:t>
      </w:r>
    </w:p>
    <w:p w:rsidR="009E41E6" w:rsidRDefault="009E41E6" w:rsidP="009E41E6">
      <w:pPr>
        <w:pStyle w:val="ListParagraph"/>
        <w:numPr>
          <w:ilvl w:val="4"/>
          <w:numId w:val="6"/>
        </w:numPr>
        <w:rPr>
          <w:rFonts w:ascii="Calibri" w:hAnsi="Calibri" w:cs="Calibri"/>
          <w:szCs w:val="24"/>
        </w:rPr>
      </w:pPr>
      <w:r>
        <w:rPr>
          <w:rFonts w:ascii="Calibri" w:hAnsi="Calibri" w:cs="Calibri"/>
          <w:szCs w:val="24"/>
        </w:rPr>
        <w:t xml:space="preserve">Telephone number was previously removed from the White list. </w:t>
      </w:r>
    </w:p>
    <w:p w:rsidR="002759FF" w:rsidRDefault="002759FF" w:rsidP="002759FF">
      <w:pPr>
        <w:pStyle w:val="ListParagraph"/>
        <w:numPr>
          <w:ilvl w:val="3"/>
          <w:numId w:val="6"/>
        </w:numPr>
        <w:rPr>
          <w:rFonts w:ascii="Calibri" w:hAnsi="Calibri" w:cs="Calibri"/>
          <w:szCs w:val="24"/>
        </w:rPr>
      </w:pPr>
    </w:p>
    <w:p w:rsidR="002759FF" w:rsidRDefault="002759FF" w:rsidP="002759FF">
      <w:pPr>
        <w:pStyle w:val="ListParagraph"/>
        <w:ind w:left="2160"/>
        <w:rPr>
          <w:rFonts w:ascii="Calibri" w:hAnsi="Calibri" w:cs="Calibri"/>
          <w:szCs w:val="24"/>
        </w:rPr>
      </w:pPr>
    </w:p>
    <w:p w:rsidR="00820040" w:rsidRPr="00820040" w:rsidRDefault="00820040" w:rsidP="00820040">
      <w:pPr>
        <w:pStyle w:val="ListParagraph"/>
        <w:numPr>
          <w:ilvl w:val="1"/>
          <w:numId w:val="6"/>
        </w:numPr>
        <w:rPr>
          <w:rFonts w:ascii="Calibri" w:hAnsi="Calibri" w:cs="Calibri"/>
          <w:color w:val="7030A0"/>
          <w:szCs w:val="24"/>
        </w:rPr>
      </w:pPr>
      <w:r w:rsidRPr="00820040">
        <w:rPr>
          <w:rFonts w:ascii="Calibri" w:hAnsi="Calibri" w:cs="Calibri"/>
          <w:color w:val="7030A0"/>
          <w:szCs w:val="24"/>
        </w:rPr>
        <w:t xml:space="preserve">Tab </w:t>
      </w:r>
      <w:del w:id="64" w:author="Leslie Stutz" w:date="2016-11-29T14:37:00Z">
        <w:r w:rsidRPr="00532EF0" w:rsidDel="00532EF0">
          <w:rPr>
            <w:rFonts w:ascii="Calibri" w:hAnsi="Calibri" w:cs="Calibri"/>
            <w:strike/>
            <w:color w:val="7030A0"/>
            <w:szCs w:val="24"/>
            <w:rPrChange w:id="65" w:author="Leslie Stutz" w:date="2016-11-29T14:37:00Z">
              <w:rPr>
                <w:rFonts w:ascii="Calibri" w:hAnsi="Calibri" w:cs="Calibri"/>
                <w:color w:val="7030A0"/>
                <w:szCs w:val="24"/>
              </w:rPr>
            </w:rPrChange>
          </w:rPr>
          <w:delText>4</w:delText>
        </w:r>
      </w:del>
      <w:ins w:id="66" w:author="Leslie Stutz" w:date="2016-11-29T14:37:00Z">
        <w:r w:rsidR="00532EF0">
          <w:rPr>
            <w:rFonts w:ascii="Calibri" w:hAnsi="Calibri" w:cs="Calibri"/>
            <w:color w:val="7030A0"/>
            <w:szCs w:val="24"/>
          </w:rPr>
          <w:t>3</w:t>
        </w:r>
      </w:ins>
      <w:r w:rsidRPr="00820040">
        <w:rPr>
          <w:rFonts w:ascii="Calibri" w:hAnsi="Calibri" w:cs="Calibri"/>
          <w:color w:val="7030A0"/>
          <w:szCs w:val="24"/>
        </w:rPr>
        <w:t xml:space="preserve">: 24 Hour Cooldown </w:t>
      </w:r>
    </w:p>
    <w:p w:rsidR="00820040" w:rsidRDefault="00820040" w:rsidP="00820040">
      <w:pPr>
        <w:pStyle w:val="ListParagraph"/>
        <w:numPr>
          <w:ilvl w:val="2"/>
          <w:numId w:val="6"/>
        </w:numPr>
        <w:rPr>
          <w:rFonts w:ascii="Calibri" w:hAnsi="Calibri" w:cs="Calibri"/>
          <w:color w:val="7030A0"/>
          <w:szCs w:val="24"/>
        </w:rPr>
      </w:pPr>
      <w:r w:rsidRPr="00820040">
        <w:rPr>
          <w:rFonts w:ascii="Calibri" w:hAnsi="Calibri" w:cs="Calibri"/>
          <w:color w:val="7030A0"/>
          <w:szCs w:val="24"/>
        </w:rPr>
        <w:t>The tab will include</w:t>
      </w:r>
      <w:r>
        <w:rPr>
          <w:rFonts w:ascii="Calibri" w:hAnsi="Calibri" w:cs="Calibri"/>
          <w:color w:val="7030A0"/>
          <w:szCs w:val="24"/>
        </w:rPr>
        <w:t xml:space="preserve"> ability to enter a phone number </w:t>
      </w:r>
    </w:p>
    <w:p w:rsidR="00820040" w:rsidRDefault="00820040" w:rsidP="00820040">
      <w:pPr>
        <w:pStyle w:val="ListParagraph"/>
        <w:numPr>
          <w:ilvl w:val="2"/>
          <w:numId w:val="6"/>
        </w:numPr>
        <w:rPr>
          <w:rFonts w:ascii="Calibri" w:hAnsi="Calibri" w:cs="Calibri"/>
          <w:color w:val="7030A0"/>
          <w:szCs w:val="24"/>
        </w:rPr>
      </w:pPr>
      <w:r>
        <w:rPr>
          <w:rFonts w:ascii="Calibri" w:hAnsi="Calibri" w:cs="Calibri"/>
          <w:color w:val="7030A0"/>
          <w:szCs w:val="24"/>
        </w:rPr>
        <w:t>Entry of phone number will put a 24 hour block on outbound dials of number entered</w:t>
      </w:r>
    </w:p>
    <w:p w:rsidR="00820040" w:rsidRPr="00820040" w:rsidRDefault="00820040" w:rsidP="00820040">
      <w:pPr>
        <w:pStyle w:val="ListParagraph"/>
        <w:numPr>
          <w:ilvl w:val="2"/>
          <w:numId w:val="6"/>
        </w:numPr>
        <w:rPr>
          <w:rFonts w:ascii="Calibri" w:hAnsi="Calibri" w:cs="Calibri"/>
          <w:color w:val="7030A0"/>
          <w:szCs w:val="24"/>
        </w:rPr>
      </w:pPr>
      <w:r>
        <w:rPr>
          <w:rFonts w:ascii="Calibri" w:hAnsi="Calibri" w:cs="Calibri"/>
          <w:color w:val="7030A0"/>
          <w:szCs w:val="24"/>
        </w:rPr>
        <w:t>Will be auditable, including phone number, date/time entered, date/time block expires, user who entered</w:t>
      </w:r>
    </w:p>
    <w:p w:rsidR="00F55274" w:rsidRDefault="003B1EB1" w:rsidP="00F734A1">
      <w:pPr>
        <w:pStyle w:val="ListParagraph"/>
        <w:numPr>
          <w:ilvl w:val="1"/>
          <w:numId w:val="6"/>
        </w:numPr>
        <w:rPr>
          <w:rFonts w:ascii="Calibri" w:hAnsi="Calibri" w:cs="Calibri"/>
          <w:szCs w:val="24"/>
        </w:rPr>
      </w:pPr>
      <w:r>
        <w:rPr>
          <w:rFonts w:ascii="Calibri" w:hAnsi="Calibri" w:cs="Calibri"/>
          <w:szCs w:val="24"/>
        </w:rPr>
        <w:t xml:space="preserve">Tab </w:t>
      </w:r>
      <w:del w:id="67" w:author="Leslie Stutz" w:date="2016-11-29T14:38:00Z">
        <w:r w:rsidDel="00532EF0">
          <w:rPr>
            <w:rFonts w:ascii="Calibri" w:hAnsi="Calibri" w:cs="Calibri"/>
            <w:szCs w:val="24"/>
          </w:rPr>
          <w:delText>3</w:delText>
        </w:r>
      </w:del>
      <w:ins w:id="68" w:author="Leslie Stutz" w:date="2016-11-29T14:38:00Z">
        <w:r w:rsidR="00532EF0">
          <w:rPr>
            <w:rFonts w:ascii="Calibri" w:hAnsi="Calibri" w:cs="Calibri"/>
            <w:szCs w:val="24"/>
          </w:rPr>
          <w:t>4</w:t>
        </w:r>
      </w:ins>
      <w:r>
        <w:rPr>
          <w:rFonts w:ascii="Calibri" w:hAnsi="Calibri" w:cs="Calibri"/>
          <w:szCs w:val="24"/>
        </w:rPr>
        <w:t xml:space="preserve">: </w:t>
      </w:r>
      <w:r w:rsidR="00F55274">
        <w:rPr>
          <w:rFonts w:ascii="Calibri" w:hAnsi="Calibri" w:cs="Calibri"/>
          <w:szCs w:val="24"/>
        </w:rPr>
        <w:t>Reporting</w:t>
      </w:r>
    </w:p>
    <w:p w:rsidR="00A354E5" w:rsidRDefault="00A354E5" w:rsidP="00A354E5">
      <w:pPr>
        <w:pStyle w:val="ListParagraph"/>
        <w:numPr>
          <w:ilvl w:val="2"/>
          <w:numId w:val="6"/>
        </w:numPr>
        <w:rPr>
          <w:rFonts w:ascii="Calibri" w:hAnsi="Calibri" w:cs="Calibri"/>
          <w:szCs w:val="24"/>
        </w:rPr>
      </w:pPr>
      <w:r>
        <w:rPr>
          <w:rFonts w:ascii="Calibri" w:hAnsi="Calibri" w:cs="Calibri"/>
          <w:szCs w:val="24"/>
        </w:rPr>
        <w:t>The tab will include a dropdown field of the reports available to the user</w:t>
      </w:r>
    </w:p>
    <w:p w:rsidR="00A354E5" w:rsidRDefault="00A354E5" w:rsidP="00A354E5">
      <w:pPr>
        <w:pStyle w:val="ListParagraph"/>
        <w:numPr>
          <w:ilvl w:val="3"/>
          <w:numId w:val="6"/>
        </w:numPr>
        <w:rPr>
          <w:rFonts w:ascii="Calibri" w:hAnsi="Calibri" w:cs="Calibri"/>
          <w:szCs w:val="24"/>
        </w:rPr>
      </w:pPr>
      <w:r>
        <w:rPr>
          <w:rFonts w:ascii="Calibri" w:hAnsi="Calibri" w:cs="Calibri"/>
          <w:szCs w:val="24"/>
        </w:rPr>
        <w:t>The tab will give designated users the ability to run reports on:</w:t>
      </w:r>
    </w:p>
    <w:p w:rsidR="00A354E5" w:rsidRDefault="00A354E5" w:rsidP="00A354E5">
      <w:pPr>
        <w:pStyle w:val="ListParagraph"/>
        <w:numPr>
          <w:ilvl w:val="4"/>
          <w:numId w:val="6"/>
        </w:numPr>
        <w:rPr>
          <w:rFonts w:ascii="Calibri" w:hAnsi="Calibri" w:cs="Calibri"/>
          <w:szCs w:val="24"/>
        </w:rPr>
      </w:pPr>
      <w:r>
        <w:rPr>
          <w:rFonts w:ascii="Calibri" w:hAnsi="Calibri" w:cs="Calibri"/>
          <w:szCs w:val="24"/>
        </w:rPr>
        <w:t>historical data of unblock call actions including but not limited to:</w:t>
      </w:r>
    </w:p>
    <w:p w:rsidR="00A354E5" w:rsidRDefault="00A354E5" w:rsidP="00A354E5">
      <w:pPr>
        <w:pStyle w:val="ListParagraph"/>
        <w:numPr>
          <w:ilvl w:val="5"/>
          <w:numId w:val="6"/>
        </w:numPr>
        <w:rPr>
          <w:rFonts w:ascii="Calibri" w:hAnsi="Calibri" w:cs="Calibri"/>
          <w:szCs w:val="24"/>
        </w:rPr>
      </w:pPr>
      <w:r>
        <w:rPr>
          <w:rFonts w:ascii="Calibri" w:hAnsi="Calibri" w:cs="Calibri"/>
          <w:szCs w:val="24"/>
        </w:rPr>
        <w:t xml:space="preserve">Date/Time; Phone Number; Student/Employer name; </w:t>
      </w:r>
      <w:proofErr w:type="spellStart"/>
      <w:r>
        <w:rPr>
          <w:rFonts w:ascii="Calibri" w:hAnsi="Calibri" w:cs="Calibri"/>
          <w:szCs w:val="24"/>
        </w:rPr>
        <w:t>SyStudentiD</w:t>
      </w:r>
      <w:proofErr w:type="spellEnd"/>
      <w:r>
        <w:rPr>
          <w:rFonts w:ascii="Calibri" w:hAnsi="Calibri" w:cs="Calibri"/>
          <w:szCs w:val="24"/>
        </w:rPr>
        <w:t>; Director Name; Department; Reason Description; Notes</w:t>
      </w:r>
    </w:p>
    <w:p w:rsidR="00A354E5" w:rsidRDefault="00A354E5" w:rsidP="00A354E5">
      <w:pPr>
        <w:pStyle w:val="ListParagraph"/>
        <w:numPr>
          <w:ilvl w:val="4"/>
          <w:numId w:val="6"/>
        </w:numPr>
        <w:rPr>
          <w:rFonts w:ascii="Calibri" w:hAnsi="Calibri" w:cs="Calibri"/>
          <w:szCs w:val="24"/>
        </w:rPr>
      </w:pPr>
      <w:r>
        <w:rPr>
          <w:rFonts w:ascii="Calibri" w:hAnsi="Calibri" w:cs="Calibri"/>
          <w:szCs w:val="24"/>
        </w:rPr>
        <w:t>Historical data on White List including but not limited to:</w:t>
      </w:r>
    </w:p>
    <w:p w:rsidR="00A354E5" w:rsidRPr="00894752" w:rsidRDefault="00A354E5" w:rsidP="00A354E5">
      <w:pPr>
        <w:pStyle w:val="ListParagraph"/>
        <w:numPr>
          <w:ilvl w:val="5"/>
          <w:numId w:val="6"/>
        </w:numPr>
        <w:rPr>
          <w:rFonts w:ascii="Calibri" w:hAnsi="Calibri" w:cs="Calibri"/>
          <w:szCs w:val="24"/>
        </w:rPr>
      </w:pPr>
      <w:r>
        <w:rPr>
          <w:rFonts w:ascii="Calibri" w:hAnsi="Calibri" w:cs="Calibri"/>
          <w:szCs w:val="24"/>
        </w:rPr>
        <w:t>Date/Time; Phone Number; Director Name; Department; Details; Validation</w:t>
      </w:r>
      <w:r w:rsidR="002204EF">
        <w:rPr>
          <w:rFonts w:ascii="Calibri" w:hAnsi="Calibri" w:cs="Calibri"/>
          <w:szCs w:val="24"/>
        </w:rPr>
        <w:t xml:space="preserve"> Override</w:t>
      </w:r>
      <w:r>
        <w:rPr>
          <w:rFonts w:ascii="Calibri" w:hAnsi="Calibri" w:cs="Calibri"/>
          <w:szCs w:val="24"/>
        </w:rPr>
        <w:t xml:space="preserve">; VO Student; VO </w:t>
      </w:r>
      <w:proofErr w:type="spellStart"/>
      <w:r>
        <w:rPr>
          <w:rFonts w:ascii="Calibri" w:hAnsi="Calibri" w:cs="Calibri"/>
          <w:szCs w:val="24"/>
        </w:rPr>
        <w:t>SyStudentiD</w:t>
      </w:r>
      <w:proofErr w:type="spellEnd"/>
    </w:p>
    <w:p w:rsidR="00A354E5" w:rsidRDefault="00A354E5" w:rsidP="00A354E5">
      <w:pPr>
        <w:pStyle w:val="ListParagraph"/>
        <w:numPr>
          <w:ilvl w:val="4"/>
          <w:numId w:val="6"/>
        </w:numPr>
        <w:rPr>
          <w:rFonts w:ascii="Calibri" w:hAnsi="Calibri" w:cs="Calibri"/>
          <w:szCs w:val="24"/>
        </w:rPr>
      </w:pPr>
      <w:r>
        <w:rPr>
          <w:rFonts w:ascii="Calibri" w:hAnsi="Calibri" w:cs="Calibri"/>
          <w:szCs w:val="24"/>
        </w:rPr>
        <w:t>Reporting data will be exportable to Excel</w:t>
      </w:r>
    </w:p>
    <w:p w:rsidR="00BF470A" w:rsidRPr="00A354E5" w:rsidRDefault="00BF470A" w:rsidP="00BF470A">
      <w:pPr>
        <w:pStyle w:val="ListParagraph"/>
        <w:numPr>
          <w:ilvl w:val="3"/>
          <w:numId w:val="6"/>
        </w:numPr>
        <w:rPr>
          <w:rFonts w:ascii="Calibri" w:hAnsi="Calibri" w:cs="Calibri"/>
          <w:szCs w:val="24"/>
        </w:rPr>
      </w:pPr>
      <w:r>
        <w:rPr>
          <w:rFonts w:ascii="Calibri" w:hAnsi="Calibri" w:cs="Calibri"/>
          <w:szCs w:val="24"/>
        </w:rPr>
        <w:lastRenderedPageBreak/>
        <w:t>Flexibility to include additional reporting views of data as determined by business need</w:t>
      </w:r>
    </w:p>
    <w:p w:rsidR="001E28A5" w:rsidRDefault="001E28A5" w:rsidP="00A354E5">
      <w:pPr>
        <w:pStyle w:val="ListParagraph"/>
        <w:numPr>
          <w:ilvl w:val="2"/>
          <w:numId w:val="6"/>
        </w:numPr>
        <w:rPr>
          <w:rFonts w:ascii="Calibri" w:hAnsi="Calibri" w:cs="Calibri"/>
          <w:szCs w:val="24"/>
        </w:rPr>
      </w:pPr>
    </w:p>
    <w:p w:rsidR="001E28A5" w:rsidRPr="001E28A5" w:rsidRDefault="001E28A5" w:rsidP="00A354E5">
      <w:pPr>
        <w:pStyle w:val="ListParagraph"/>
        <w:numPr>
          <w:ilvl w:val="2"/>
          <w:numId w:val="6"/>
        </w:numPr>
        <w:rPr>
          <w:rFonts w:ascii="Calibri" w:hAnsi="Calibri" w:cs="Calibri"/>
          <w:szCs w:val="24"/>
        </w:rPr>
      </w:pPr>
      <w:r>
        <w:rPr>
          <w:rFonts w:ascii="Calibri" w:hAnsi="Calibri" w:cs="Calibri"/>
          <w:color w:val="7030A0"/>
          <w:szCs w:val="24"/>
        </w:rPr>
        <w:t>Report list will be driven SSRS directory</w:t>
      </w:r>
    </w:p>
    <w:p w:rsidR="001E28A5" w:rsidRDefault="001E28A5" w:rsidP="001E28A5">
      <w:pPr>
        <w:pStyle w:val="ListParagraph"/>
        <w:numPr>
          <w:ilvl w:val="3"/>
          <w:numId w:val="6"/>
        </w:numPr>
        <w:rPr>
          <w:rFonts w:ascii="Calibri" w:hAnsi="Calibri" w:cs="Calibri"/>
          <w:szCs w:val="24"/>
        </w:rPr>
      </w:pPr>
      <w:r>
        <w:rPr>
          <w:rFonts w:ascii="Calibri" w:hAnsi="Calibri" w:cs="Calibri"/>
          <w:color w:val="7030A0"/>
          <w:szCs w:val="24"/>
        </w:rPr>
        <w:t>Assuming no report level security needed</w:t>
      </w:r>
    </w:p>
    <w:p w:rsidR="00A354E5" w:rsidRDefault="00A354E5" w:rsidP="00A354E5">
      <w:pPr>
        <w:pStyle w:val="ListParagraph"/>
        <w:numPr>
          <w:ilvl w:val="2"/>
          <w:numId w:val="6"/>
        </w:numPr>
        <w:rPr>
          <w:rFonts w:ascii="Calibri" w:hAnsi="Calibri" w:cs="Calibri"/>
          <w:szCs w:val="24"/>
        </w:rPr>
      </w:pPr>
      <w:r>
        <w:rPr>
          <w:rFonts w:ascii="Calibri" w:hAnsi="Calibri" w:cs="Calibri"/>
          <w:szCs w:val="24"/>
        </w:rPr>
        <w:t xml:space="preserve">The tab will include a multi-select field to select which </w:t>
      </w:r>
      <w:proofErr w:type="gramStart"/>
      <w:r>
        <w:rPr>
          <w:rFonts w:ascii="Calibri" w:hAnsi="Calibri" w:cs="Calibri"/>
          <w:szCs w:val="24"/>
        </w:rPr>
        <w:t>users</w:t>
      </w:r>
      <w:proofErr w:type="gramEnd"/>
      <w:r>
        <w:rPr>
          <w:rFonts w:ascii="Calibri" w:hAnsi="Calibri" w:cs="Calibri"/>
          <w:szCs w:val="24"/>
        </w:rPr>
        <w:t xml:space="preserve"> data the report will be run for.</w:t>
      </w:r>
    </w:p>
    <w:p w:rsidR="00A354E5" w:rsidRDefault="00A354E5" w:rsidP="00A354E5">
      <w:pPr>
        <w:pStyle w:val="ListParagraph"/>
        <w:numPr>
          <w:ilvl w:val="2"/>
          <w:numId w:val="6"/>
        </w:numPr>
        <w:rPr>
          <w:rFonts w:ascii="Calibri" w:hAnsi="Calibri" w:cs="Calibri"/>
          <w:szCs w:val="24"/>
        </w:rPr>
      </w:pPr>
      <w:r>
        <w:rPr>
          <w:rFonts w:ascii="Calibri" w:hAnsi="Calibri" w:cs="Calibri"/>
          <w:szCs w:val="24"/>
        </w:rPr>
        <w:t>The tab will include formatted Date Range fields.</w:t>
      </w:r>
    </w:p>
    <w:p w:rsidR="00A354E5" w:rsidRDefault="00A354E5" w:rsidP="00A354E5">
      <w:pPr>
        <w:pStyle w:val="ListParagraph"/>
        <w:numPr>
          <w:ilvl w:val="2"/>
          <w:numId w:val="6"/>
        </w:numPr>
        <w:rPr>
          <w:rFonts w:ascii="Calibri" w:hAnsi="Calibri" w:cs="Calibri"/>
          <w:szCs w:val="24"/>
        </w:rPr>
      </w:pPr>
      <w:r>
        <w:rPr>
          <w:rFonts w:ascii="Calibri" w:hAnsi="Calibri" w:cs="Calibri"/>
          <w:szCs w:val="24"/>
        </w:rPr>
        <w:t>The tab will include buttons for “Run”, “Reset” and “Export”.</w:t>
      </w:r>
    </w:p>
    <w:p w:rsidR="00A354E5" w:rsidRDefault="00A354E5" w:rsidP="00A354E5">
      <w:pPr>
        <w:pStyle w:val="ListParagraph"/>
        <w:numPr>
          <w:ilvl w:val="2"/>
          <w:numId w:val="6"/>
        </w:numPr>
        <w:rPr>
          <w:rFonts w:ascii="Calibri" w:hAnsi="Calibri" w:cs="Calibri"/>
          <w:szCs w:val="24"/>
        </w:rPr>
      </w:pPr>
      <w:r>
        <w:rPr>
          <w:rFonts w:ascii="Calibri" w:hAnsi="Calibri" w:cs="Calibri"/>
          <w:szCs w:val="24"/>
        </w:rPr>
        <w:t>The tab will display the results on the query within the GUI.</w:t>
      </w:r>
    </w:p>
    <w:p w:rsidR="00A354E5" w:rsidRDefault="00A354E5" w:rsidP="00BF470A">
      <w:pPr>
        <w:pStyle w:val="ListParagraph"/>
        <w:ind w:left="2160"/>
        <w:rPr>
          <w:rFonts w:ascii="Calibri" w:hAnsi="Calibri" w:cs="Calibri"/>
          <w:szCs w:val="24"/>
        </w:rPr>
      </w:pPr>
    </w:p>
    <w:p w:rsidR="0069384D" w:rsidRPr="00820040" w:rsidRDefault="00E874C3" w:rsidP="0069384D">
      <w:pPr>
        <w:pStyle w:val="ListParagraph"/>
        <w:numPr>
          <w:ilvl w:val="1"/>
          <w:numId w:val="6"/>
        </w:numPr>
        <w:rPr>
          <w:rFonts w:ascii="Calibri" w:hAnsi="Calibri" w:cs="Calibri"/>
          <w:color w:val="7030A0"/>
          <w:szCs w:val="24"/>
        </w:rPr>
      </w:pPr>
      <w:r>
        <w:rPr>
          <w:rFonts w:ascii="Calibri" w:hAnsi="Calibri" w:cs="Calibri"/>
          <w:color w:val="7030A0"/>
          <w:szCs w:val="24"/>
        </w:rPr>
        <w:t xml:space="preserve">Tab </w:t>
      </w:r>
      <w:del w:id="69" w:author="Leslie Stutz" w:date="2016-11-29T14:38:00Z">
        <w:r w:rsidDel="00532EF0">
          <w:rPr>
            <w:rFonts w:ascii="Calibri" w:hAnsi="Calibri" w:cs="Calibri"/>
            <w:color w:val="7030A0"/>
            <w:szCs w:val="24"/>
          </w:rPr>
          <w:delText>4</w:delText>
        </w:r>
      </w:del>
      <w:ins w:id="70" w:author="Leslie Stutz" w:date="2016-11-29T14:38:00Z">
        <w:r w:rsidR="00532EF0">
          <w:rPr>
            <w:rFonts w:ascii="Calibri" w:hAnsi="Calibri" w:cs="Calibri"/>
            <w:color w:val="7030A0"/>
            <w:szCs w:val="24"/>
          </w:rPr>
          <w:t xml:space="preserve"> 5</w:t>
        </w:r>
      </w:ins>
      <w:r>
        <w:rPr>
          <w:rFonts w:ascii="Calibri" w:hAnsi="Calibri" w:cs="Calibri"/>
          <w:color w:val="7030A0"/>
          <w:szCs w:val="24"/>
        </w:rPr>
        <w:t xml:space="preserve">: Global DNC </w:t>
      </w:r>
      <w:r w:rsidR="00820040" w:rsidRPr="00820040">
        <w:rPr>
          <w:rFonts w:ascii="Calibri" w:hAnsi="Calibri" w:cs="Calibri"/>
          <w:color w:val="7030A0"/>
          <w:szCs w:val="24"/>
        </w:rPr>
        <w:t>page</w:t>
      </w:r>
    </w:p>
    <w:p w:rsidR="0069384D" w:rsidRDefault="0069384D" w:rsidP="00820040">
      <w:pPr>
        <w:pStyle w:val="ListParagraph"/>
        <w:numPr>
          <w:ilvl w:val="2"/>
          <w:numId w:val="6"/>
        </w:numPr>
        <w:rPr>
          <w:rFonts w:ascii="Calibri" w:hAnsi="Calibri" w:cs="Calibri"/>
          <w:color w:val="7030A0"/>
          <w:szCs w:val="24"/>
        </w:rPr>
      </w:pPr>
      <w:r w:rsidRPr="00820040">
        <w:rPr>
          <w:rFonts w:ascii="Calibri" w:hAnsi="Calibri" w:cs="Calibri"/>
          <w:color w:val="7030A0"/>
          <w:szCs w:val="24"/>
        </w:rPr>
        <w:t>The tab will include</w:t>
      </w:r>
      <w:r w:rsidR="00820040" w:rsidRPr="00820040">
        <w:rPr>
          <w:rFonts w:ascii="Calibri" w:hAnsi="Calibri" w:cs="Calibri"/>
          <w:color w:val="7030A0"/>
          <w:szCs w:val="24"/>
        </w:rPr>
        <w:t xml:space="preserve"> ability to m</w:t>
      </w:r>
      <w:r w:rsidR="00E874C3">
        <w:rPr>
          <w:rFonts w:ascii="Calibri" w:hAnsi="Calibri" w:cs="Calibri"/>
          <w:color w:val="7030A0"/>
          <w:szCs w:val="24"/>
        </w:rPr>
        <w:t>anage Global DNC</w:t>
      </w:r>
    </w:p>
    <w:p w:rsidR="00E874C3" w:rsidRDefault="00E874C3" w:rsidP="00820040">
      <w:pPr>
        <w:pStyle w:val="ListParagraph"/>
        <w:numPr>
          <w:ilvl w:val="2"/>
          <w:numId w:val="6"/>
        </w:numPr>
        <w:rPr>
          <w:rFonts w:ascii="Calibri" w:hAnsi="Calibri" w:cs="Calibri"/>
          <w:color w:val="7030A0"/>
          <w:szCs w:val="24"/>
        </w:rPr>
      </w:pPr>
      <w:r>
        <w:rPr>
          <w:rFonts w:ascii="Calibri" w:hAnsi="Calibri" w:cs="Calibri"/>
          <w:color w:val="7030A0"/>
          <w:szCs w:val="24"/>
        </w:rPr>
        <w:t>Information presentation on last date/time sync</w:t>
      </w:r>
    </w:p>
    <w:p w:rsidR="00820040" w:rsidRPr="00820040" w:rsidRDefault="00820040" w:rsidP="00820040">
      <w:pPr>
        <w:pStyle w:val="ListParagraph"/>
        <w:numPr>
          <w:ilvl w:val="2"/>
          <w:numId w:val="6"/>
        </w:numPr>
        <w:rPr>
          <w:rFonts w:ascii="Calibri" w:hAnsi="Calibri" w:cs="Calibri"/>
          <w:color w:val="7030A0"/>
          <w:szCs w:val="24"/>
        </w:rPr>
      </w:pPr>
    </w:p>
    <w:p w:rsidR="00A354E5" w:rsidRDefault="00A354E5" w:rsidP="00A354E5">
      <w:pPr>
        <w:pStyle w:val="ListParagraph"/>
        <w:numPr>
          <w:ilvl w:val="1"/>
          <w:numId w:val="6"/>
        </w:numPr>
        <w:rPr>
          <w:rFonts w:ascii="Calibri" w:hAnsi="Calibri" w:cs="Calibri"/>
          <w:szCs w:val="24"/>
        </w:rPr>
      </w:pPr>
      <w:r>
        <w:rPr>
          <w:rFonts w:ascii="Calibri" w:hAnsi="Calibri" w:cs="Calibri"/>
          <w:szCs w:val="24"/>
        </w:rPr>
        <w:t xml:space="preserve">Tab </w:t>
      </w:r>
      <w:ins w:id="71" w:author="Leslie Stutz" w:date="2016-11-29T14:38:00Z">
        <w:r w:rsidR="00532EF0">
          <w:rPr>
            <w:rFonts w:ascii="Calibri" w:hAnsi="Calibri" w:cs="Calibri"/>
            <w:szCs w:val="24"/>
          </w:rPr>
          <w:t>6</w:t>
        </w:r>
      </w:ins>
      <w:del w:id="72" w:author="Leslie Stutz" w:date="2016-11-29T14:38:00Z">
        <w:r w:rsidR="00820040" w:rsidDel="00532EF0">
          <w:rPr>
            <w:rFonts w:ascii="Calibri" w:hAnsi="Calibri" w:cs="Calibri"/>
            <w:szCs w:val="24"/>
          </w:rPr>
          <w:delText>5</w:delText>
        </w:r>
      </w:del>
      <w:r>
        <w:rPr>
          <w:rFonts w:ascii="Calibri" w:hAnsi="Calibri" w:cs="Calibri"/>
          <w:szCs w:val="24"/>
        </w:rPr>
        <w:t>: Admin</w:t>
      </w:r>
    </w:p>
    <w:p w:rsidR="00A354E5" w:rsidRDefault="00A354E5" w:rsidP="00A354E5">
      <w:pPr>
        <w:pStyle w:val="ListParagraph"/>
        <w:numPr>
          <w:ilvl w:val="2"/>
          <w:numId w:val="6"/>
        </w:numPr>
        <w:rPr>
          <w:rFonts w:ascii="Calibri" w:hAnsi="Calibri" w:cs="Calibri"/>
          <w:szCs w:val="24"/>
        </w:rPr>
      </w:pPr>
      <w:r>
        <w:rPr>
          <w:rFonts w:ascii="Calibri" w:hAnsi="Calibri" w:cs="Calibri"/>
          <w:szCs w:val="24"/>
        </w:rPr>
        <w:t>The tab will include</w:t>
      </w:r>
      <w:r w:rsidR="00450E4E">
        <w:rPr>
          <w:rFonts w:ascii="Calibri" w:hAnsi="Calibri" w:cs="Calibri"/>
          <w:szCs w:val="24"/>
        </w:rPr>
        <w:t xml:space="preserve"> ability to manage DD</w:t>
      </w:r>
      <w:r w:rsidR="00BF470A">
        <w:rPr>
          <w:rFonts w:ascii="Calibri" w:hAnsi="Calibri" w:cs="Calibri"/>
          <w:szCs w:val="24"/>
        </w:rPr>
        <w:t>C</w:t>
      </w:r>
    </w:p>
    <w:p w:rsidR="00DB5E2A" w:rsidRDefault="00DB5E2A" w:rsidP="00A354E5">
      <w:pPr>
        <w:pStyle w:val="ListParagraph"/>
        <w:numPr>
          <w:ilvl w:val="2"/>
          <w:numId w:val="6"/>
        </w:numPr>
        <w:rPr>
          <w:rFonts w:ascii="Calibri" w:hAnsi="Calibri" w:cs="Calibri"/>
          <w:szCs w:val="24"/>
        </w:rPr>
      </w:pPr>
      <w:r>
        <w:rPr>
          <w:rFonts w:ascii="Calibri" w:hAnsi="Calibri" w:cs="Calibri"/>
          <w:szCs w:val="24"/>
        </w:rPr>
        <w:t>The tab will include ability to manage Reports</w:t>
      </w:r>
    </w:p>
    <w:p w:rsidR="00820040" w:rsidRPr="00820040" w:rsidRDefault="00820040" w:rsidP="00A354E5">
      <w:pPr>
        <w:pStyle w:val="ListParagraph"/>
        <w:numPr>
          <w:ilvl w:val="2"/>
          <w:numId w:val="6"/>
        </w:numPr>
        <w:rPr>
          <w:rFonts w:ascii="Calibri" w:hAnsi="Calibri" w:cs="Calibri"/>
          <w:szCs w:val="24"/>
        </w:rPr>
      </w:pPr>
      <w:r>
        <w:rPr>
          <w:rFonts w:ascii="Calibri" w:hAnsi="Calibri" w:cs="Calibri"/>
          <w:color w:val="7030A0"/>
          <w:szCs w:val="24"/>
        </w:rPr>
        <w:t>The tab will have role management functionality for the portal</w:t>
      </w:r>
    </w:p>
    <w:p w:rsidR="00820040" w:rsidRPr="001E28A5" w:rsidRDefault="00820040" w:rsidP="00A354E5">
      <w:pPr>
        <w:pStyle w:val="ListParagraph"/>
        <w:numPr>
          <w:ilvl w:val="2"/>
          <w:numId w:val="6"/>
        </w:numPr>
        <w:rPr>
          <w:rFonts w:ascii="Calibri" w:hAnsi="Calibri" w:cs="Calibri"/>
          <w:szCs w:val="24"/>
        </w:rPr>
      </w:pPr>
      <w:r>
        <w:rPr>
          <w:rFonts w:ascii="Calibri" w:hAnsi="Calibri" w:cs="Calibri"/>
          <w:color w:val="7030A0"/>
          <w:szCs w:val="24"/>
        </w:rPr>
        <w:t>The tab will use AD authentication to manage security roles</w:t>
      </w:r>
    </w:p>
    <w:p w:rsidR="001E28A5" w:rsidRDefault="001E28A5" w:rsidP="00A354E5">
      <w:pPr>
        <w:pStyle w:val="ListParagraph"/>
        <w:numPr>
          <w:ilvl w:val="2"/>
          <w:numId w:val="6"/>
        </w:numPr>
        <w:rPr>
          <w:rFonts w:ascii="Calibri" w:hAnsi="Calibri" w:cs="Calibri"/>
          <w:szCs w:val="24"/>
        </w:rPr>
      </w:pPr>
      <w:r>
        <w:rPr>
          <w:rFonts w:ascii="Calibri" w:hAnsi="Calibri" w:cs="Calibri"/>
          <w:color w:val="7030A0"/>
          <w:szCs w:val="24"/>
        </w:rPr>
        <w:t xml:space="preserve">Ability to manage lists (number removal) </w:t>
      </w:r>
    </w:p>
    <w:p w:rsidR="00BF470A" w:rsidRDefault="00BF470A" w:rsidP="00A354E5">
      <w:pPr>
        <w:pStyle w:val="ListParagraph"/>
        <w:numPr>
          <w:ilvl w:val="2"/>
          <w:numId w:val="6"/>
        </w:numPr>
        <w:rPr>
          <w:rFonts w:ascii="Calibri" w:hAnsi="Calibri" w:cs="Calibri"/>
          <w:szCs w:val="24"/>
        </w:rPr>
      </w:pPr>
      <w:r>
        <w:rPr>
          <w:rFonts w:ascii="Calibri" w:hAnsi="Calibri" w:cs="Calibri"/>
          <w:szCs w:val="24"/>
        </w:rPr>
        <w:t>Future functions (Phase 2)</w:t>
      </w:r>
    </w:p>
    <w:p w:rsidR="00E874C3" w:rsidRPr="00E874C3" w:rsidRDefault="00E874C3" w:rsidP="00F55274">
      <w:pPr>
        <w:pStyle w:val="ListParagraph"/>
        <w:numPr>
          <w:ilvl w:val="0"/>
          <w:numId w:val="6"/>
        </w:numPr>
        <w:rPr>
          <w:rFonts w:ascii="Calibri" w:hAnsi="Calibri" w:cs="Calibri"/>
          <w:szCs w:val="24"/>
        </w:rPr>
      </w:pPr>
      <w:r>
        <w:rPr>
          <w:rFonts w:ascii="Calibri" w:hAnsi="Calibri" w:cs="Calibri"/>
          <w:color w:val="7030A0"/>
          <w:szCs w:val="24"/>
        </w:rPr>
        <w:t>Search feature</w:t>
      </w:r>
    </w:p>
    <w:p w:rsidR="00E874C3" w:rsidRPr="00E874C3" w:rsidRDefault="00E874C3" w:rsidP="00E874C3">
      <w:pPr>
        <w:pStyle w:val="ListParagraph"/>
        <w:numPr>
          <w:ilvl w:val="1"/>
          <w:numId w:val="6"/>
        </w:numPr>
        <w:rPr>
          <w:rFonts w:ascii="Calibri" w:hAnsi="Calibri" w:cs="Calibri"/>
          <w:szCs w:val="24"/>
        </w:rPr>
      </w:pPr>
      <w:r>
        <w:rPr>
          <w:rFonts w:ascii="Calibri" w:hAnsi="Calibri" w:cs="Calibri"/>
          <w:color w:val="7030A0"/>
          <w:szCs w:val="24"/>
        </w:rPr>
        <w:t>Search for number would perform action like tell you what list its on</w:t>
      </w:r>
    </w:p>
    <w:p w:rsidR="00E874C3" w:rsidRDefault="009D6EF3" w:rsidP="00E874C3">
      <w:pPr>
        <w:pStyle w:val="ListParagraph"/>
        <w:numPr>
          <w:ilvl w:val="1"/>
          <w:numId w:val="6"/>
        </w:numPr>
        <w:rPr>
          <w:rFonts w:ascii="Calibri" w:hAnsi="Calibri" w:cs="Calibri"/>
          <w:szCs w:val="24"/>
        </w:rPr>
      </w:pPr>
      <w:ins w:id="73" w:author="Leslie Stutz" w:date="2016-11-29T14:52:00Z">
        <w:r>
          <w:rPr>
            <w:rFonts w:ascii="Calibri" w:hAnsi="Calibri" w:cs="Calibri"/>
            <w:color w:val="7030A0"/>
            <w:szCs w:val="24"/>
          </w:rPr>
          <w:t xml:space="preserve">Will </w:t>
        </w:r>
      </w:ins>
      <w:del w:id="74" w:author="Leslie Stutz" w:date="2016-11-29T14:52:00Z">
        <w:r w:rsidR="00AE12A6" w:rsidDel="009D6EF3">
          <w:rPr>
            <w:rFonts w:ascii="Calibri" w:hAnsi="Calibri" w:cs="Calibri"/>
            <w:color w:val="7030A0"/>
            <w:szCs w:val="24"/>
          </w:rPr>
          <w:delText>Sho</w:delText>
        </w:r>
      </w:del>
      <w:del w:id="75" w:author="Leslie Stutz" w:date="2016-11-29T14:51:00Z">
        <w:r w:rsidR="00AE12A6" w:rsidDel="009D6EF3">
          <w:rPr>
            <w:rFonts w:ascii="Calibri" w:hAnsi="Calibri" w:cs="Calibri"/>
            <w:color w:val="7030A0"/>
            <w:szCs w:val="24"/>
          </w:rPr>
          <w:delText>uld</w:delText>
        </w:r>
      </w:del>
      <w:r w:rsidR="00E874C3">
        <w:rPr>
          <w:rFonts w:ascii="Calibri" w:hAnsi="Calibri" w:cs="Calibri"/>
          <w:color w:val="7030A0"/>
          <w:szCs w:val="24"/>
        </w:rPr>
        <w:t xml:space="preserve"> be</w:t>
      </w:r>
      <w:ins w:id="76" w:author="Leslie Stutz" w:date="2016-11-29T14:52:00Z">
        <w:r>
          <w:rPr>
            <w:rFonts w:ascii="Calibri" w:hAnsi="Calibri" w:cs="Calibri"/>
            <w:color w:val="7030A0"/>
            <w:szCs w:val="24"/>
          </w:rPr>
          <w:t xml:space="preserve"> located</w:t>
        </w:r>
      </w:ins>
      <w:r w:rsidR="00E874C3">
        <w:rPr>
          <w:rFonts w:ascii="Calibri" w:hAnsi="Calibri" w:cs="Calibri"/>
          <w:color w:val="7030A0"/>
          <w:szCs w:val="24"/>
        </w:rPr>
        <w:t xml:space="preserve"> in app header</w:t>
      </w:r>
    </w:p>
    <w:p w:rsidR="003B1EB1" w:rsidRDefault="00F55274" w:rsidP="00F55274">
      <w:pPr>
        <w:pStyle w:val="ListParagraph"/>
        <w:numPr>
          <w:ilvl w:val="0"/>
          <w:numId w:val="6"/>
        </w:numPr>
        <w:rPr>
          <w:rFonts w:ascii="Calibri" w:hAnsi="Calibri" w:cs="Calibri"/>
          <w:szCs w:val="24"/>
        </w:rPr>
      </w:pPr>
      <w:r>
        <w:rPr>
          <w:rFonts w:ascii="Calibri" w:hAnsi="Calibri" w:cs="Calibri"/>
          <w:szCs w:val="24"/>
        </w:rPr>
        <w:t xml:space="preserve">The Portal will be </w:t>
      </w:r>
      <w:r w:rsidR="003B1EB1">
        <w:rPr>
          <w:rFonts w:ascii="Calibri" w:hAnsi="Calibri" w:cs="Calibri"/>
          <w:szCs w:val="24"/>
        </w:rPr>
        <w:t>Secure</w:t>
      </w:r>
    </w:p>
    <w:p w:rsidR="00532EF0" w:rsidRDefault="00532EF0" w:rsidP="003B1EB1">
      <w:pPr>
        <w:pStyle w:val="ListParagraph"/>
        <w:numPr>
          <w:ilvl w:val="1"/>
          <w:numId w:val="6"/>
        </w:numPr>
        <w:rPr>
          <w:ins w:id="77" w:author="Leslie Stutz" w:date="2016-11-29T14:40:00Z"/>
          <w:rFonts w:ascii="Calibri" w:hAnsi="Calibri" w:cs="Calibri"/>
          <w:szCs w:val="24"/>
        </w:rPr>
      </w:pPr>
      <w:ins w:id="78" w:author="Leslie Stutz" w:date="2016-11-29T14:41:00Z">
        <w:r>
          <w:rPr>
            <w:rFonts w:ascii="Calibri" w:hAnsi="Calibri" w:cs="Calibri"/>
            <w:szCs w:val="24"/>
          </w:rPr>
          <w:t>Applied via Active Directory</w:t>
        </w:r>
      </w:ins>
    </w:p>
    <w:p w:rsidR="00F55274" w:rsidRDefault="003B1EB1" w:rsidP="003B1EB1">
      <w:pPr>
        <w:pStyle w:val="ListParagraph"/>
        <w:numPr>
          <w:ilvl w:val="1"/>
          <w:numId w:val="6"/>
        </w:numPr>
        <w:rPr>
          <w:rFonts w:ascii="Calibri" w:hAnsi="Calibri" w:cs="Calibri"/>
          <w:szCs w:val="24"/>
        </w:rPr>
      </w:pPr>
      <w:r>
        <w:rPr>
          <w:rFonts w:ascii="Calibri" w:hAnsi="Calibri" w:cs="Calibri"/>
          <w:szCs w:val="24"/>
        </w:rPr>
        <w:t>For</w:t>
      </w:r>
      <w:r w:rsidR="00F55274">
        <w:rPr>
          <w:rFonts w:ascii="Calibri" w:hAnsi="Calibri" w:cs="Calibri"/>
          <w:szCs w:val="24"/>
        </w:rPr>
        <w:t xml:space="preserve"> Director </w:t>
      </w:r>
      <w:r>
        <w:rPr>
          <w:rFonts w:ascii="Calibri" w:hAnsi="Calibri" w:cs="Calibri"/>
          <w:szCs w:val="24"/>
        </w:rPr>
        <w:t>Level</w:t>
      </w:r>
      <w:r w:rsidR="00F55274">
        <w:rPr>
          <w:rFonts w:ascii="Calibri" w:hAnsi="Calibri" w:cs="Calibri"/>
          <w:szCs w:val="24"/>
        </w:rPr>
        <w:t xml:space="preserve"> and above</w:t>
      </w:r>
      <w:r w:rsidR="00B61033">
        <w:rPr>
          <w:rFonts w:ascii="Calibri" w:hAnsi="Calibri" w:cs="Calibri"/>
          <w:szCs w:val="24"/>
        </w:rPr>
        <w:t>.</w:t>
      </w:r>
    </w:p>
    <w:p w:rsidR="00F55274" w:rsidRDefault="00F55274" w:rsidP="003B1EB1">
      <w:pPr>
        <w:pStyle w:val="ListParagraph"/>
        <w:numPr>
          <w:ilvl w:val="1"/>
          <w:numId w:val="6"/>
        </w:numPr>
        <w:rPr>
          <w:rFonts w:ascii="Calibri" w:hAnsi="Calibri" w:cs="Calibri"/>
          <w:szCs w:val="24"/>
        </w:rPr>
      </w:pPr>
      <w:r>
        <w:rPr>
          <w:rFonts w:ascii="Calibri" w:hAnsi="Calibri" w:cs="Calibri"/>
          <w:szCs w:val="24"/>
        </w:rPr>
        <w:t xml:space="preserve">The portal will have security applied so that only </w:t>
      </w:r>
      <w:r w:rsidR="00F734A1">
        <w:rPr>
          <w:rFonts w:ascii="Calibri" w:hAnsi="Calibri" w:cs="Calibri"/>
          <w:szCs w:val="24"/>
        </w:rPr>
        <w:t>designated</w:t>
      </w:r>
      <w:r>
        <w:rPr>
          <w:rFonts w:ascii="Calibri" w:hAnsi="Calibri" w:cs="Calibri"/>
          <w:szCs w:val="24"/>
        </w:rPr>
        <w:t xml:space="preserve"> </w:t>
      </w:r>
      <w:r w:rsidR="00F734A1">
        <w:rPr>
          <w:rFonts w:ascii="Calibri" w:hAnsi="Calibri" w:cs="Calibri"/>
          <w:szCs w:val="24"/>
        </w:rPr>
        <w:t xml:space="preserve">users </w:t>
      </w:r>
      <w:r>
        <w:rPr>
          <w:rFonts w:ascii="Calibri" w:hAnsi="Calibri" w:cs="Calibri"/>
          <w:szCs w:val="24"/>
        </w:rPr>
        <w:t>will have access</w:t>
      </w:r>
      <w:r w:rsidR="003B1EB1">
        <w:rPr>
          <w:rFonts w:ascii="Calibri" w:hAnsi="Calibri" w:cs="Calibri"/>
          <w:szCs w:val="24"/>
        </w:rPr>
        <w:t>.</w:t>
      </w:r>
    </w:p>
    <w:p w:rsidR="00F55274" w:rsidRDefault="00F55274" w:rsidP="00F55274">
      <w:pPr>
        <w:pStyle w:val="ListParagraph"/>
        <w:numPr>
          <w:ilvl w:val="0"/>
          <w:numId w:val="6"/>
        </w:numPr>
        <w:rPr>
          <w:rFonts w:ascii="Calibri" w:hAnsi="Calibri" w:cs="Calibri"/>
          <w:szCs w:val="24"/>
        </w:rPr>
      </w:pPr>
      <w:r>
        <w:rPr>
          <w:rFonts w:ascii="Calibri" w:hAnsi="Calibri" w:cs="Calibri"/>
          <w:szCs w:val="24"/>
        </w:rPr>
        <w:t>The Portal will be integrated with I3</w:t>
      </w:r>
      <w:r w:rsidR="00B61033">
        <w:rPr>
          <w:rFonts w:ascii="Calibri" w:hAnsi="Calibri" w:cs="Calibri"/>
          <w:szCs w:val="24"/>
        </w:rPr>
        <w:t xml:space="preserve"> </w:t>
      </w:r>
      <w:r w:rsidR="00307F67">
        <w:rPr>
          <w:rFonts w:ascii="Calibri" w:hAnsi="Calibri" w:cs="Calibri"/>
          <w:szCs w:val="24"/>
        </w:rPr>
        <w:t>UMA Telecom Db</w:t>
      </w:r>
      <w:r w:rsidR="00B61033">
        <w:rPr>
          <w:rFonts w:ascii="Calibri" w:hAnsi="Calibri" w:cs="Calibri"/>
          <w:szCs w:val="24"/>
        </w:rPr>
        <w:t>.</w:t>
      </w:r>
    </w:p>
    <w:p w:rsidR="008F3251" w:rsidRDefault="008F3251" w:rsidP="008F3251">
      <w:pPr>
        <w:pStyle w:val="ListParagraph"/>
        <w:numPr>
          <w:ilvl w:val="1"/>
          <w:numId w:val="6"/>
        </w:numPr>
        <w:rPr>
          <w:rFonts w:ascii="Calibri" w:hAnsi="Calibri" w:cs="Calibri"/>
          <w:szCs w:val="24"/>
        </w:rPr>
      </w:pPr>
      <w:r>
        <w:rPr>
          <w:rFonts w:ascii="Calibri" w:hAnsi="Calibri" w:cs="Calibri"/>
          <w:szCs w:val="24"/>
        </w:rPr>
        <w:t xml:space="preserve">Number Unblock and White list data will be consumable by i3 </w:t>
      </w:r>
      <w:r w:rsidR="00307F67">
        <w:rPr>
          <w:rFonts w:ascii="Calibri" w:hAnsi="Calibri" w:cs="Calibri"/>
          <w:szCs w:val="24"/>
        </w:rPr>
        <w:t>UMA Telecom Db</w:t>
      </w:r>
      <w:r>
        <w:rPr>
          <w:rFonts w:ascii="Calibri" w:hAnsi="Calibri" w:cs="Calibri"/>
          <w:szCs w:val="24"/>
        </w:rPr>
        <w:t>.</w:t>
      </w:r>
    </w:p>
    <w:p w:rsidR="008F3251" w:rsidRPr="00307F67" w:rsidRDefault="00F55274" w:rsidP="00307F67">
      <w:pPr>
        <w:pStyle w:val="ListParagraph"/>
        <w:numPr>
          <w:ilvl w:val="0"/>
          <w:numId w:val="6"/>
        </w:numPr>
        <w:rPr>
          <w:rFonts w:ascii="Calibri" w:hAnsi="Calibri" w:cs="Calibri"/>
          <w:szCs w:val="24"/>
        </w:rPr>
      </w:pPr>
      <w:r>
        <w:rPr>
          <w:rFonts w:ascii="Calibri" w:hAnsi="Calibri" w:cs="Calibri"/>
          <w:szCs w:val="24"/>
        </w:rPr>
        <w:t>The Portal’s data will be auditable</w:t>
      </w:r>
      <w:r w:rsidR="00B61033">
        <w:rPr>
          <w:rFonts w:ascii="Calibri" w:hAnsi="Calibri" w:cs="Calibri"/>
          <w:szCs w:val="24"/>
        </w:rPr>
        <w:t>.</w:t>
      </w:r>
    </w:p>
    <w:p w:rsidR="00F243E7" w:rsidRDefault="00B61033" w:rsidP="00F55274">
      <w:pPr>
        <w:pStyle w:val="ListParagraph"/>
        <w:numPr>
          <w:ilvl w:val="0"/>
          <w:numId w:val="6"/>
        </w:numPr>
        <w:rPr>
          <w:rFonts w:ascii="Calibri" w:hAnsi="Calibri" w:cs="Calibri"/>
          <w:szCs w:val="24"/>
        </w:rPr>
      </w:pPr>
      <w:r>
        <w:rPr>
          <w:rFonts w:ascii="Calibri" w:hAnsi="Calibri" w:cs="Calibri"/>
          <w:szCs w:val="24"/>
        </w:rPr>
        <w:t>The Portal will</w:t>
      </w:r>
      <w:r w:rsidR="00F243E7">
        <w:rPr>
          <w:rFonts w:ascii="Calibri" w:hAnsi="Calibri" w:cs="Calibri"/>
          <w:szCs w:val="24"/>
        </w:rPr>
        <w:t xml:space="preserve"> update</w:t>
      </w:r>
      <w:r w:rsidR="00C5706C">
        <w:rPr>
          <w:rFonts w:ascii="Calibri" w:hAnsi="Calibri" w:cs="Calibri"/>
          <w:szCs w:val="24"/>
        </w:rPr>
        <w:t xml:space="preserve"> </w:t>
      </w:r>
      <w:r w:rsidR="00850BDA">
        <w:rPr>
          <w:rFonts w:ascii="Calibri" w:hAnsi="Calibri" w:cs="Calibri"/>
          <w:szCs w:val="24"/>
        </w:rPr>
        <w:t>the following system tables</w:t>
      </w:r>
      <w:r w:rsidR="00F243E7">
        <w:rPr>
          <w:rFonts w:ascii="Calibri" w:hAnsi="Calibri" w:cs="Calibri"/>
          <w:szCs w:val="24"/>
        </w:rPr>
        <w:t>:</w:t>
      </w:r>
    </w:p>
    <w:p w:rsidR="00850BDA" w:rsidRDefault="00850BDA" w:rsidP="00F243E7">
      <w:pPr>
        <w:pStyle w:val="ListParagraph"/>
        <w:numPr>
          <w:ilvl w:val="1"/>
          <w:numId w:val="6"/>
        </w:numPr>
        <w:rPr>
          <w:rFonts w:ascii="Calibri" w:hAnsi="Calibri" w:cs="Calibri"/>
          <w:szCs w:val="24"/>
        </w:rPr>
      </w:pPr>
      <w:r>
        <w:rPr>
          <w:rFonts w:ascii="Calibri" w:hAnsi="Calibri" w:cs="Calibri"/>
          <w:szCs w:val="24"/>
        </w:rPr>
        <w:t>The I3 “UMA Telecom” database</w:t>
      </w:r>
    </w:p>
    <w:p w:rsidR="00F243E7" w:rsidRDefault="00850BDA" w:rsidP="00850BDA">
      <w:pPr>
        <w:pStyle w:val="ListParagraph"/>
        <w:numPr>
          <w:ilvl w:val="2"/>
          <w:numId w:val="6"/>
        </w:numPr>
        <w:rPr>
          <w:rFonts w:ascii="Calibri" w:hAnsi="Calibri" w:cs="Calibri"/>
          <w:szCs w:val="24"/>
        </w:rPr>
      </w:pPr>
      <w:proofErr w:type="spellStart"/>
      <w:r>
        <w:rPr>
          <w:rFonts w:ascii="Calibri" w:hAnsi="Calibri" w:cs="Calibri"/>
          <w:szCs w:val="24"/>
        </w:rPr>
        <w:t>CR_BlockedNumber</w:t>
      </w:r>
      <w:proofErr w:type="spellEnd"/>
      <w:r>
        <w:rPr>
          <w:rFonts w:ascii="Calibri" w:hAnsi="Calibri" w:cs="Calibri"/>
          <w:szCs w:val="24"/>
        </w:rPr>
        <w:t xml:space="preserve"> table (final name TBD) – an exception flag to be set on the specified record.</w:t>
      </w:r>
    </w:p>
    <w:p w:rsidR="00850BDA" w:rsidRPr="00F243E7" w:rsidRDefault="00850BDA" w:rsidP="00850BDA">
      <w:pPr>
        <w:pStyle w:val="ListParagraph"/>
        <w:numPr>
          <w:ilvl w:val="2"/>
          <w:numId w:val="6"/>
        </w:numPr>
        <w:rPr>
          <w:rFonts w:ascii="Calibri" w:hAnsi="Calibri" w:cs="Calibri"/>
          <w:szCs w:val="24"/>
        </w:rPr>
      </w:pPr>
      <w:proofErr w:type="spellStart"/>
      <w:r>
        <w:rPr>
          <w:rFonts w:ascii="Calibri" w:hAnsi="Calibri" w:cs="Calibri"/>
          <w:szCs w:val="24"/>
        </w:rPr>
        <w:t>CR_WhiteList</w:t>
      </w:r>
      <w:proofErr w:type="spellEnd"/>
      <w:r>
        <w:rPr>
          <w:rFonts w:ascii="Calibri" w:hAnsi="Calibri" w:cs="Calibri"/>
          <w:szCs w:val="24"/>
        </w:rPr>
        <w:t xml:space="preserve"> table (final name TBD) – record written to the table</w:t>
      </w:r>
    </w:p>
    <w:p w:rsidR="00EB1DDA" w:rsidRDefault="00307F67" w:rsidP="00850BDA">
      <w:pPr>
        <w:pStyle w:val="ListParagraph"/>
        <w:numPr>
          <w:ilvl w:val="1"/>
          <w:numId w:val="6"/>
        </w:numPr>
        <w:rPr>
          <w:rFonts w:ascii="Calibri" w:hAnsi="Calibri" w:cs="Calibri"/>
          <w:szCs w:val="24"/>
        </w:rPr>
      </w:pPr>
      <w:r>
        <w:rPr>
          <w:rFonts w:ascii="Calibri" w:hAnsi="Calibri" w:cs="Calibri"/>
          <w:szCs w:val="24"/>
        </w:rPr>
        <w:t>Other Databases as determined (Phase 2)</w:t>
      </w:r>
    </w:p>
    <w:p w:rsidR="00DC3DC0" w:rsidRPr="00DC3DC0" w:rsidDel="00644E8E" w:rsidRDefault="00DC3DC0" w:rsidP="00DC3DC0">
      <w:pPr>
        <w:pStyle w:val="ListParagraph"/>
        <w:numPr>
          <w:ilvl w:val="0"/>
          <w:numId w:val="6"/>
        </w:numPr>
        <w:rPr>
          <w:moveFrom w:id="79" w:author="Leslie Stutz" w:date="2016-11-29T15:17:00Z"/>
          <w:rFonts w:ascii="Calibri" w:hAnsi="Calibri" w:cs="Calibri"/>
          <w:b/>
          <w:szCs w:val="24"/>
          <w:u w:val="single"/>
        </w:rPr>
      </w:pPr>
      <w:moveFromRangeStart w:id="80" w:author="Leslie Stutz" w:date="2016-11-29T15:17:00Z" w:name="move468195962"/>
      <w:moveFrom w:id="81" w:author="Leslie Stutz" w:date="2016-11-29T15:17:00Z">
        <w:r w:rsidRPr="00DC3DC0" w:rsidDel="00644E8E">
          <w:rPr>
            <w:rFonts w:ascii="Calibri" w:hAnsi="Calibri" w:cs="Calibri"/>
            <w:b/>
            <w:color w:val="FF0000"/>
            <w:szCs w:val="24"/>
            <w:u w:val="single"/>
          </w:rPr>
          <w:t>Update Campusvue DNC should be updated based on this project.</w:t>
        </w:r>
        <w:r w:rsidDel="00644E8E">
          <w:rPr>
            <w:rFonts w:ascii="Calibri" w:hAnsi="Calibri" w:cs="Calibri"/>
            <w:b/>
            <w:color w:val="FF0000"/>
            <w:szCs w:val="24"/>
            <w:u w:val="single"/>
          </w:rPr>
          <w:t xml:space="preserve"> Additional integration (backend).</w:t>
        </w:r>
      </w:moveFrom>
    </w:p>
    <w:moveFromRangeEnd w:id="80"/>
    <w:p w:rsidR="00DC3DC0" w:rsidRPr="00DC3DC0" w:rsidRDefault="00DC3DC0" w:rsidP="00DC3DC0">
      <w:pPr>
        <w:rPr>
          <w:rFonts w:ascii="Calibri" w:hAnsi="Calibri" w:cs="Calibri"/>
          <w:b/>
          <w:szCs w:val="24"/>
          <w:u w:val="single"/>
        </w:rPr>
      </w:pPr>
    </w:p>
    <w:p w:rsidR="00386305" w:rsidRDefault="00386305" w:rsidP="00386305">
      <w:pPr>
        <w:pStyle w:val="Heading2"/>
        <w:rPr>
          <w:ins w:id="82" w:author="Leslie Stutz" w:date="2016-11-29T15:10:00Z"/>
          <w:rFonts w:ascii="Calibri" w:hAnsi="Calibri" w:cs="Calibri"/>
          <w:sz w:val="24"/>
          <w:szCs w:val="24"/>
        </w:rPr>
      </w:pPr>
      <w:bookmarkStart w:id="83" w:name="_Toc462676510"/>
      <w:bookmarkStart w:id="84" w:name="_Toc506458774"/>
      <w:ins w:id="85" w:author="Leslie Stutz" w:date="2016-11-29T14:57:00Z">
        <w:r>
          <w:rPr>
            <w:rFonts w:ascii="Calibri" w:hAnsi="Calibri" w:cs="Calibri"/>
            <w:sz w:val="24"/>
            <w:szCs w:val="24"/>
          </w:rPr>
          <w:lastRenderedPageBreak/>
          <w:t>1.3</w:t>
        </w:r>
        <w:r w:rsidRPr="00656635">
          <w:rPr>
            <w:rFonts w:ascii="Calibri" w:hAnsi="Calibri" w:cs="Calibri"/>
            <w:sz w:val="24"/>
            <w:szCs w:val="24"/>
          </w:rPr>
          <w:t xml:space="preserve"> </w:t>
        </w:r>
        <w:r>
          <w:rPr>
            <w:rFonts w:ascii="Calibri" w:hAnsi="Calibri" w:cs="Calibri"/>
            <w:sz w:val="24"/>
            <w:szCs w:val="24"/>
          </w:rPr>
          <w:t xml:space="preserve">In </w:t>
        </w:r>
        <w:r w:rsidRPr="00656635">
          <w:rPr>
            <w:rFonts w:ascii="Calibri" w:hAnsi="Calibri" w:cs="Calibri"/>
            <w:sz w:val="24"/>
            <w:szCs w:val="24"/>
          </w:rPr>
          <w:t>Scope</w:t>
        </w:r>
        <w:r>
          <w:rPr>
            <w:rFonts w:ascii="Calibri" w:hAnsi="Calibri" w:cs="Calibri"/>
            <w:sz w:val="24"/>
            <w:szCs w:val="24"/>
          </w:rPr>
          <w:t xml:space="preserve"> </w:t>
        </w:r>
        <w:r>
          <w:rPr>
            <w:rFonts w:ascii="Calibri" w:hAnsi="Calibri" w:cs="Calibri"/>
            <w:sz w:val="24"/>
            <w:szCs w:val="24"/>
          </w:rPr>
          <w:t>(Phase 2</w:t>
        </w:r>
        <w:r>
          <w:rPr>
            <w:rFonts w:ascii="Calibri" w:hAnsi="Calibri" w:cs="Calibri"/>
            <w:sz w:val="24"/>
            <w:szCs w:val="24"/>
          </w:rPr>
          <w:t>)</w:t>
        </w:r>
      </w:ins>
    </w:p>
    <w:p w:rsidR="00B32A76" w:rsidRPr="00B32A76" w:rsidRDefault="00B32A76" w:rsidP="00B32A76">
      <w:pPr>
        <w:rPr>
          <w:ins w:id="86" w:author="Leslie Stutz" w:date="2016-11-29T14:57:00Z"/>
          <w:rPrChange w:id="87" w:author="Leslie Stutz" w:date="2016-11-29T15:10:00Z">
            <w:rPr>
              <w:ins w:id="88" w:author="Leslie Stutz" w:date="2016-11-29T14:57:00Z"/>
              <w:rFonts w:ascii="Calibri" w:hAnsi="Calibri" w:cs="Calibri"/>
              <w:b w:val="0"/>
              <w:color w:val="FF0000"/>
              <w:sz w:val="24"/>
              <w:szCs w:val="24"/>
            </w:rPr>
          </w:rPrChange>
        </w:rPr>
        <w:pPrChange w:id="89" w:author="Leslie Stutz" w:date="2016-11-29T15:10:00Z">
          <w:pPr>
            <w:pStyle w:val="Heading2"/>
          </w:pPr>
        </w:pPrChange>
      </w:pPr>
      <w:ins w:id="90" w:author="Leslie Stutz" w:date="2016-11-29T15:10:00Z">
        <w:r>
          <w:t xml:space="preserve">Phase 3 will consist of user interface development and integration to the </w:t>
        </w:r>
      </w:ins>
      <w:ins w:id="91" w:author="Leslie Stutz" w:date="2016-11-29T15:12:00Z">
        <w:r>
          <w:t>architecture</w:t>
        </w:r>
      </w:ins>
      <w:ins w:id="92" w:author="Leslie Stutz" w:date="2016-11-29T15:10:00Z">
        <w:r>
          <w:t xml:space="preserve"> </w:t>
        </w:r>
      </w:ins>
      <w:ins w:id="93" w:author="Leslie Stutz" w:date="2016-11-29T15:12:00Z">
        <w:r>
          <w:t>for the portal.</w:t>
        </w:r>
      </w:ins>
    </w:p>
    <w:p w:rsidR="00386305" w:rsidRDefault="00386305" w:rsidP="00015895">
      <w:pPr>
        <w:pStyle w:val="Heading2"/>
        <w:rPr>
          <w:ins w:id="94" w:author="Leslie Stutz" w:date="2016-11-29T14:57:00Z"/>
          <w:rFonts w:ascii="Calibri" w:hAnsi="Calibri" w:cs="Calibri"/>
          <w:sz w:val="24"/>
          <w:szCs w:val="24"/>
        </w:rPr>
      </w:pPr>
    </w:p>
    <w:p w:rsidR="00015895" w:rsidRDefault="00015895" w:rsidP="00015895">
      <w:pPr>
        <w:pStyle w:val="Heading2"/>
        <w:rPr>
          <w:rFonts w:ascii="Calibri" w:hAnsi="Calibri" w:cs="Calibri"/>
          <w:sz w:val="24"/>
          <w:szCs w:val="24"/>
        </w:rPr>
      </w:pPr>
      <w:r w:rsidRPr="00656635">
        <w:rPr>
          <w:rFonts w:ascii="Calibri" w:hAnsi="Calibri" w:cs="Calibri"/>
          <w:sz w:val="24"/>
          <w:szCs w:val="24"/>
        </w:rPr>
        <w:t>1.</w:t>
      </w:r>
      <w:ins w:id="95" w:author="Leslie Stutz" w:date="2016-11-29T14:57:00Z">
        <w:r w:rsidR="00386305">
          <w:rPr>
            <w:rFonts w:ascii="Calibri" w:hAnsi="Calibri" w:cs="Calibri"/>
            <w:sz w:val="24"/>
            <w:szCs w:val="24"/>
          </w:rPr>
          <w:t>4</w:t>
        </w:r>
      </w:ins>
      <w:del w:id="96" w:author="Leslie Stutz" w:date="2016-11-29T14:57:00Z">
        <w:r w:rsidRPr="00656635" w:rsidDel="00386305">
          <w:rPr>
            <w:rFonts w:ascii="Calibri" w:hAnsi="Calibri" w:cs="Calibri"/>
            <w:sz w:val="24"/>
            <w:szCs w:val="24"/>
          </w:rPr>
          <w:delText>3</w:delText>
        </w:r>
      </w:del>
      <w:r w:rsidRPr="00656635">
        <w:rPr>
          <w:rFonts w:ascii="Calibri" w:hAnsi="Calibri" w:cs="Calibri"/>
          <w:sz w:val="24"/>
          <w:szCs w:val="24"/>
        </w:rPr>
        <w:t xml:space="preserve"> </w:t>
      </w:r>
      <w:r>
        <w:rPr>
          <w:rFonts w:ascii="Calibri" w:hAnsi="Calibri" w:cs="Calibri"/>
          <w:sz w:val="24"/>
          <w:szCs w:val="24"/>
        </w:rPr>
        <w:t xml:space="preserve">Out of Scope (Phase </w:t>
      </w:r>
      <w:ins w:id="97" w:author="Leslie Stutz" w:date="2016-11-29T14:56:00Z">
        <w:r w:rsidR="00386305">
          <w:rPr>
            <w:rFonts w:ascii="Calibri" w:hAnsi="Calibri" w:cs="Calibri"/>
            <w:sz w:val="24"/>
            <w:szCs w:val="24"/>
          </w:rPr>
          <w:t>3</w:t>
        </w:r>
      </w:ins>
      <w:del w:id="98" w:author="Leslie Stutz" w:date="2016-11-29T14:56:00Z">
        <w:r w:rsidDel="00386305">
          <w:rPr>
            <w:rFonts w:ascii="Calibri" w:hAnsi="Calibri" w:cs="Calibri"/>
            <w:sz w:val="24"/>
            <w:szCs w:val="24"/>
          </w:rPr>
          <w:delText>2</w:delText>
        </w:r>
      </w:del>
      <w:r>
        <w:rPr>
          <w:rFonts w:ascii="Calibri" w:hAnsi="Calibri" w:cs="Calibri"/>
          <w:sz w:val="24"/>
          <w:szCs w:val="24"/>
        </w:rPr>
        <w:t>)</w:t>
      </w:r>
      <w:bookmarkEnd w:id="83"/>
    </w:p>
    <w:p w:rsidR="00850BDA" w:rsidRPr="00850BDA" w:rsidRDefault="00850BDA" w:rsidP="00850BDA">
      <w:pPr>
        <w:rPr>
          <w:rFonts w:asciiTheme="minorHAnsi" w:hAnsiTheme="minorHAnsi"/>
        </w:rPr>
      </w:pPr>
      <w:r w:rsidRPr="00850BDA">
        <w:rPr>
          <w:rFonts w:asciiTheme="minorHAnsi" w:hAnsiTheme="minorHAnsi"/>
        </w:rPr>
        <w:t xml:space="preserve">The Portal </w:t>
      </w:r>
      <w:r w:rsidR="007219CA">
        <w:rPr>
          <w:rFonts w:asciiTheme="minorHAnsi" w:hAnsiTheme="minorHAnsi"/>
        </w:rPr>
        <w:t>may be used to house SMS Text</w:t>
      </w:r>
      <w:r w:rsidRPr="00850BDA">
        <w:rPr>
          <w:rFonts w:asciiTheme="minorHAnsi" w:hAnsiTheme="minorHAnsi"/>
        </w:rPr>
        <w:t xml:space="preserve"> Management solution. This will be a Phase </w:t>
      </w:r>
      <w:ins w:id="99" w:author="Leslie Stutz" w:date="2016-11-29T15:14:00Z">
        <w:r w:rsidR="00B32A76">
          <w:rPr>
            <w:rFonts w:asciiTheme="minorHAnsi" w:hAnsiTheme="minorHAnsi"/>
          </w:rPr>
          <w:t>3</w:t>
        </w:r>
      </w:ins>
      <w:del w:id="100" w:author="Leslie Stutz" w:date="2016-11-29T15:14:00Z">
        <w:r w:rsidRPr="00850BDA" w:rsidDel="00B32A76">
          <w:rPr>
            <w:rFonts w:asciiTheme="minorHAnsi" w:hAnsiTheme="minorHAnsi"/>
          </w:rPr>
          <w:delText>2</w:delText>
        </w:r>
      </w:del>
      <w:r w:rsidRPr="00850BDA">
        <w:rPr>
          <w:rFonts w:asciiTheme="minorHAnsi" w:hAnsiTheme="minorHAnsi"/>
        </w:rPr>
        <w:t xml:space="preserve"> Item and is</w:t>
      </w:r>
      <w:r>
        <w:rPr>
          <w:rFonts w:asciiTheme="minorHAnsi" w:hAnsiTheme="minorHAnsi"/>
        </w:rPr>
        <w:t xml:space="preserve"> currently outside the scope of the initial development.</w:t>
      </w:r>
    </w:p>
    <w:p w:rsidR="00EB1DDA" w:rsidRPr="00656635" w:rsidRDefault="00776A50">
      <w:pPr>
        <w:pStyle w:val="Heading2"/>
        <w:rPr>
          <w:rFonts w:ascii="Calibri" w:hAnsi="Calibri" w:cs="Calibri"/>
          <w:sz w:val="24"/>
          <w:szCs w:val="24"/>
        </w:rPr>
      </w:pPr>
      <w:bookmarkStart w:id="101" w:name="_Toc462676511"/>
      <w:r w:rsidRPr="00656635">
        <w:rPr>
          <w:rFonts w:ascii="Calibri" w:hAnsi="Calibri" w:cs="Calibri"/>
          <w:sz w:val="24"/>
          <w:szCs w:val="24"/>
        </w:rPr>
        <w:t>1.</w:t>
      </w:r>
      <w:r w:rsidR="00015895">
        <w:rPr>
          <w:rFonts w:ascii="Calibri" w:hAnsi="Calibri" w:cs="Calibri"/>
          <w:sz w:val="24"/>
          <w:szCs w:val="24"/>
        </w:rPr>
        <w:t>4</w:t>
      </w:r>
      <w:r w:rsidRPr="00656635">
        <w:rPr>
          <w:rFonts w:ascii="Calibri" w:hAnsi="Calibri" w:cs="Calibri"/>
          <w:sz w:val="24"/>
          <w:szCs w:val="24"/>
        </w:rPr>
        <w:t xml:space="preserve"> Definitions, Acronyms, and Abbreviations</w:t>
      </w:r>
      <w:bookmarkEnd w:id="84"/>
      <w:bookmarkEnd w:id="101"/>
    </w:p>
    <w:p w:rsidR="009E41E6" w:rsidRDefault="009E41E6" w:rsidP="003B1EB1">
      <w:pPr>
        <w:pStyle w:val="ListParagraph"/>
        <w:numPr>
          <w:ilvl w:val="0"/>
          <w:numId w:val="7"/>
        </w:numPr>
        <w:rPr>
          <w:rFonts w:ascii="Calibri" w:hAnsi="Calibri" w:cs="Calibri"/>
          <w:szCs w:val="24"/>
        </w:rPr>
      </w:pPr>
      <w:r>
        <w:rPr>
          <w:rFonts w:ascii="Calibri" w:hAnsi="Calibri" w:cs="Calibri"/>
          <w:szCs w:val="24"/>
        </w:rPr>
        <w:t>AD – Active Directory</w:t>
      </w:r>
    </w:p>
    <w:p w:rsidR="0000473F" w:rsidRDefault="0000473F" w:rsidP="003B1EB1">
      <w:pPr>
        <w:pStyle w:val="ListParagraph"/>
        <w:numPr>
          <w:ilvl w:val="0"/>
          <w:numId w:val="7"/>
        </w:numPr>
        <w:rPr>
          <w:rFonts w:ascii="Calibri" w:hAnsi="Calibri" w:cs="Calibri"/>
          <w:szCs w:val="24"/>
        </w:rPr>
      </w:pPr>
      <w:r>
        <w:rPr>
          <w:rFonts w:ascii="Calibri" w:hAnsi="Calibri" w:cs="Calibri"/>
          <w:szCs w:val="24"/>
        </w:rPr>
        <w:t>Db - Database</w:t>
      </w:r>
    </w:p>
    <w:p w:rsidR="000756F7" w:rsidRDefault="000756F7" w:rsidP="003B1EB1">
      <w:pPr>
        <w:pStyle w:val="ListParagraph"/>
        <w:numPr>
          <w:ilvl w:val="0"/>
          <w:numId w:val="7"/>
        </w:numPr>
        <w:rPr>
          <w:rFonts w:ascii="Calibri" w:hAnsi="Calibri" w:cs="Calibri"/>
          <w:szCs w:val="24"/>
        </w:rPr>
      </w:pPr>
      <w:r>
        <w:rPr>
          <w:rFonts w:ascii="Calibri" w:hAnsi="Calibri" w:cs="Calibri"/>
          <w:szCs w:val="24"/>
        </w:rPr>
        <w:t xml:space="preserve">DDC – Daily Dial Cap </w:t>
      </w:r>
    </w:p>
    <w:p w:rsidR="008F3251" w:rsidRDefault="008F3251" w:rsidP="003B1EB1">
      <w:pPr>
        <w:pStyle w:val="ListParagraph"/>
        <w:numPr>
          <w:ilvl w:val="0"/>
          <w:numId w:val="7"/>
        </w:numPr>
        <w:rPr>
          <w:rFonts w:ascii="Calibri" w:hAnsi="Calibri" w:cs="Calibri"/>
          <w:szCs w:val="24"/>
        </w:rPr>
      </w:pPr>
      <w:r>
        <w:rPr>
          <w:rFonts w:ascii="Calibri" w:hAnsi="Calibri" w:cs="Calibri"/>
          <w:szCs w:val="24"/>
        </w:rPr>
        <w:t>DW – data warehouse</w:t>
      </w:r>
    </w:p>
    <w:p w:rsidR="009E41E6" w:rsidRDefault="009E41E6" w:rsidP="003B1EB1">
      <w:pPr>
        <w:pStyle w:val="ListParagraph"/>
        <w:numPr>
          <w:ilvl w:val="0"/>
          <w:numId w:val="7"/>
        </w:numPr>
        <w:rPr>
          <w:rFonts w:ascii="Calibri" w:hAnsi="Calibri" w:cs="Calibri"/>
          <w:szCs w:val="24"/>
        </w:rPr>
      </w:pPr>
      <w:r>
        <w:rPr>
          <w:rFonts w:ascii="Calibri" w:hAnsi="Calibri" w:cs="Calibri"/>
          <w:szCs w:val="24"/>
        </w:rPr>
        <w:t>I3 – Interactive Intelligence, Inc. telephony system</w:t>
      </w:r>
    </w:p>
    <w:p w:rsidR="008F3251" w:rsidRDefault="008F3251" w:rsidP="003B1EB1">
      <w:pPr>
        <w:pStyle w:val="ListParagraph"/>
        <w:numPr>
          <w:ilvl w:val="0"/>
          <w:numId w:val="7"/>
        </w:numPr>
        <w:rPr>
          <w:rFonts w:ascii="Calibri" w:hAnsi="Calibri" w:cs="Calibri"/>
          <w:szCs w:val="24"/>
        </w:rPr>
      </w:pPr>
      <w:r>
        <w:rPr>
          <w:rFonts w:ascii="Calibri" w:hAnsi="Calibri" w:cs="Calibri"/>
          <w:szCs w:val="24"/>
        </w:rPr>
        <w:t>ODS – Operational Data Store</w:t>
      </w:r>
    </w:p>
    <w:p w:rsidR="0090707C" w:rsidRPr="003B1EB1" w:rsidRDefault="0090707C" w:rsidP="003B1EB1">
      <w:pPr>
        <w:pStyle w:val="ListParagraph"/>
        <w:numPr>
          <w:ilvl w:val="0"/>
          <w:numId w:val="7"/>
        </w:numPr>
        <w:rPr>
          <w:rFonts w:ascii="Calibri" w:hAnsi="Calibri" w:cs="Calibri"/>
          <w:szCs w:val="24"/>
        </w:rPr>
      </w:pPr>
      <w:r>
        <w:rPr>
          <w:rFonts w:ascii="Calibri" w:hAnsi="Calibri" w:cs="Calibri"/>
          <w:szCs w:val="24"/>
        </w:rPr>
        <w:t>SSRS – SQL Server Reporting Services</w:t>
      </w:r>
    </w:p>
    <w:p w:rsidR="00EB1DDA" w:rsidRDefault="003B1EB1" w:rsidP="003B1EB1">
      <w:pPr>
        <w:pStyle w:val="ListParagraph"/>
        <w:numPr>
          <w:ilvl w:val="0"/>
          <w:numId w:val="7"/>
        </w:numPr>
        <w:rPr>
          <w:rFonts w:ascii="Calibri" w:hAnsi="Calibri" w:cs="Calibri"/>
          <w:szCs w:val="24"/>
        </w:rPr>
      </w:pPr>
      <w:r>
        <w:rPr>
          <w:rFonts w:ascii="Calibri" w:hAnsi="Calibri" w:cs="Calibri"/>
          <w:szCs w:val="24"/>
        </w:rPr>
        <w:t>UMA – Ultimate Medical Academy</w:t>
      </w:r>
    </w:p>
    <w:p w:rsidR="00BF470A" w:rsidRDefault="00BF470A" w:rsidP="003B1EB1">
      <w:pPr>
        <w:pStyle w:val="ListParagraph"/>
        <w:numPr>
          <w:ilvl w:val="0"/>
          <w:numId w:val="7"/>
        </w:numPr>
        <w:rPr>
          <w:rFonts w:ascii="Calibri" w:hAnsi="Calibri" w:cs="Calibri"/>
          <w:szCs w:val="24"/>
        </w:rPr>
      </w:pPr>
      <w:r>
        <w:rPr>
          <w:rFonts w:ascii="Calibri" w:hAnsi="Calibri" w:cs="Calibri"/>
          <w:szCs w:val="24"/>
        </w:rPr>
        <w:t>VO – Validation Override</w:t>
      </w:r>
    </w:p>
    <w:p w:rsidR="00EB1DDA" w:rsidRPr="00B532DA" w:rsidRDefault="00776A50">
      <w:pPr>
        <w:pStyle w:val="Heading2"/>
        <w:rPr>
          <w:rFonts w:ascii="Calibri" w:hAnsi="Calibri" w:cs="Calibri"/>
          <w:color w:val="808080" w:themeColor="background1" w:themeShade="80"/>
          <w:sz w:val="24"/>
          <w:szCs w:val="24"/>
        </w:rPr>
      </w:pPr>
      <w:bookmarkStart w:id="102" w:name="_Toc506458775"/>
      <w:bookmarkStart w:id="103" w:name="_Toc462676512"/>
      <w:r w:rsidRPr="00B532DA">
        <w:rPr>
          <w:rFonts w:ascii="Calibri" w:hAnsi="Calibri" w:cs="Calibri"/>
          <w:color w:val="808080" w:themeColor="background1" w:themeShade="80"/>
          <w:sz w:val="24"/>
          <w:szCs w:val="24"/>
        </w:rPr>
        <w:t>1.</w:t>
      </w:r>
      <w:r w:rsidR="0000473F">
        <w:rPr>
          <w:rFonts w:ascii="Calibri" w:hAnsi="Calibri" w:cs="Calibri"/>
          <w:color w:val="808080" w:themeColor="background1" w:themeShade="80"/>
          <w:sz w:val="24"/>
          <w:szCs w:val="24"/>
        </w:rPr>
        <w:t>5</w:t>
      </w:r>
      <w:r w:rsidRPr="00B532DA">
        <w:rPr>
          <w:rFonts w:ascii="Calibri" w:hAnsi="Calibri" w:cs="Calibri"/>
          <w:color w:val="808080" w:themeColor="background1" w:themeShade="80"/>
          <w:sz w:val="24"/>
          <w:szCs w:val="24"/>
        </w:rPr>
        <w:t xml:space="preserve"> References</w:t>
      </w:r>
      <w:bookmarkEnd w:id="102"/>
      <w:bookmarkEnd w:id="103"/>
    </w:p>
    <w:p w:rsidR="00EB1DDA" w:rsidRPr="00B532DA" w:rsidRDefault="00776A50">
      <w:pPr>
        <w:rPr>
          <w:rFonts w:ascii="Calibri" w:hAnsi="Calibri" w:cs="Calibri"/>
          <w:i/>
          <w:color w:val="808080" w:themeColor="background1" w:themeShade="80"/>
          <w:szCs w:val="24"/>
        </w:rPr>
      </w:pPr>
      <w:r w:rsidRPr="00B532DA">
        <w:rPr>
          <w:rFonts w:ascii="Calibri" w:hAnsi="Calibri" w:cs="Calibri"/>
          <w:i/>
          <w:color w:val="808080" w:themeColor="background1" w:themeShade="80"/>
          <w:szCs w:val="24"/>
        </w:rPr>
        <w:t>This subsection should:</w:t>
      </w:r>
    </w:p>
    <w:p w:rsidR="00EB1DDA" w:rsidRPr="00B532DA" w:rsidRDefault="00776A50">
      <w:pPr>
        <w:ind w:left="360" w:hanging="360"/>
        <w:rPr>
          <w:rFonts w:ascii="Calibri" w:hAnsi="Calibri" w:cs="Calibri"/>
          <w:i/>
          <w:color w:val="808080" w:themeColor="background1" w:themeShade="80"/>
          <w:szCs w:val="24"/>
        </w:rPr>
      </w:pPr>
      <w:r w:rsidRPr="00B532DA">
        <w:rPr>
          <w:rFonts w:ascii="Calibri" w:hAnsi="Calibri" w:cs="Calibri"/>
          <w:i/>
          <w:color w:val="808080" w:themeColor="background1" w:themeShade="80"/>
          <w:szCs w:val="24"/>
        </w:rPr>
        <w:t>(1)</w:t>
      </w:r>
      <w:r w:rsidRPr="00B532DA">
        <w:rPr>
          <w:rFonts w:ascii="Calibri" w:hAnsi="Calibri" w:cs="Calibri"/>
          <w:i/>
          <w:color w:val="808080" w:themeColor="background1" w:themeShade="80"/>
          <w:szCs w:val="24"/>
        </w:rPr>
        <w:tab/>
        <w:t>Provide a complete list of all documents referenced elsewhere in the SRS, or in a separate, specified document.</w:t>
      </w:r>
    </w:p>
    <w:p w:rsidR="00EB1DDA" w:rsidRPr="00B532DA" w:rsidRDefault="00776A50">
      <w:pPr>
        <w:ind w:left="360" w:hanging="360"/>
        <w:rPr>
          <w:rFonts w:ascii="Calibri" w:hAnsi="Calibri" w:cs="Calibri"/>
          <w:i/>
          <w:color w:val="808080" w:themeColor="background1" w:themeShade="80"/>
          <w:szCs w:val="24"/>
        </w:rPr>
      </w:pPr>
      <w:r w:rsidRPr="00B532DA">
        <w:rPr>
          <w:rFonts w:ascii="Calibri" w:hAnsi="Calibri" w:cs="Calibri"/>
          <w:i/>
          <w:color w:val="808080" w:themeColor="background1" w:themeShade="80"/>
          <w:szCs w:val="24"/>
        </w:rPr>
        <w:t>(2)</w:t>
      </w:r>
      <w:r w:rsidRPr="00B532DA">
        <w:rPr>
          <w:rFonts w:ascii="Calibri" w:hAnsi="Calibri" w:cs="Calibri"/>
          <w:i/>
          <w:color w:val="808080" w:themeColor="background1" w:themeShade="80"/>
          <w:szCs w:val="24"/>
        </w:rPr>
        <w:tab/>
      </w:r>
      <w:proofErr w:type="gramStart"/>
      <w:r w:rsidRPr="00B532DA">
        <w:rPr>
          <w:rFonts w:ascii="Calibri" w:hAnsi="Calibri" w:cs="Calibri"/>
          <w:i/>
          <w:color w:val="808080" w:themeColor="background1" w:themeShade="80"/>
          <w:szCs w:val="24"/>
        </w:rPr>
        <w:t>Identify</w:t>
      </w:r>
      <w:proofErr w:type="gramEnd"/>
      <w:r w:rsidRPr="00B532DA">
        <w:rPr>
          <w:rFonts w:ascii="Calibri" w:hAnsi="Calibri" w:cs="Calibri"/>
          <w:i/>
          <w:color w:val="808080" w:themeColor="background1" w:themeShade="80"/>
          <w:szCs w:val="24"/>
        </w:rPr>
        <w:t xml:space="preserve"> each document by title, report number - if applicable - date, and publishing organization.</w:t>
      </w:r>
    </w:p>
    <w:p w:rsidR="00EB1DDA" w:rsidRPr="00B532DA" w:rsidRDefault="00776A50">
      <w:pPr>
        <w:ind w:left="360" w:hanging="360"/>
        <w:rPr>
          <w:rFonts w:ascii="Calibri" w:hAnsi="Calibri" w:cs="Calibri"/>
          <w:i/>
          <w:color w:val="808080" w:themeColor="background1" w:themeShade="80"/>
          <w:szCs w:val="24"/>
        </w:rPr>
      </w:pPr>
      <w:r w:rsidRPr="00B532DA">
        <w:rPr>
          <w:rFonts w:ascii="Calibri" w:hAnsi="Calibri" w:cs="Calibri"/>
          <w:i/>
          <w:color w:val="808080" w:themeColor="background1" w:themeShade="80"/>
          <w:szCs w:val="24"/>
        </w:rPr>
        <w:t>(3)</w:t>
      </w:r>
      <w:r w:rsidRPr="00B532DA">
        <w:rPr>
          <w:rFonts w:ascii="Calibri" w:hAnsi="Calibri" w:cs="Calibri"/>
          <w:i/>
          <w:color w:val="808080" w:themeColor="background1" w:themeShade="80"/>
          <w:szCs w:val="24"/>
        </w:rPr>
        <w:tab/>
        <w:t xml:space="preserve">Specify the sources from which the references can be obtained. </w:t>
      </w:r>
    </w:p>
    <w:p w:rsidR="00EB1DDA" w:rsidRPr="00B532DA" w:rsidRDefault="00776A50">
      <w:pPr>
        <w:rPr>
          <w:rFonts w:ascii="Calibri" w:hAnsi="Calibri" w:cs="Calibri"/>
          <w:i/>
          <w:color w:val="808080" w:themeColor="background1" w:themeShade="80"/>
          <w:szCs w:val="24"/>
        </w:rPr>
      </w:pPr>
      <w:r w:rsidRPr="00B532DA">
        <w:rPr>
          <w:rFonts w:ascii="Calibri" w:hAnsi="Calibri" w:cs="Calibri"/>
          <w:i/>
          <w:color w:val="808080" w:themeColor="background1" w:themeShade="80"/>
          <w:szCs w:val="24"/>
        </w:rPr>
        <w:t>This information may be provided by reference to an appendix or to another document.</w:t>
      </w:r>
    </w:p>
    <w:p w:rsidR="00EB1DDA" w:rsidRPr="00B532DA" w:rsidRDefault="00776A50">
      <w:pPr>
        <w:pStyle w:val="Heading2"/>
        <w:rPr>
          <w:rFonts w:ascii="Calibri" w:hAnsi="Calibri" w:cs="Calibri"/>
          <w:color w:val="808080" w:themeColor="background1" w:themeShade="80"/>
          <w:sz w:val="24"/>
          <w:szCs w:val="24"/>
        </w:rPr>
      </w:pPr>
      <w:bookmarkStart w:id="104" w:name="_Toc506458776"/>
      <w:bookmarkStart w:id="105" w:name="_Toc462676513"/>
      <w:r w:rsidRPr="00B532DA">
        <w:rPr>
          <w:rFonts w:ascii="Calibri" w:hAnsi="Calibri" w:cs="Calibri"/>
          <w:color w:val="808080" w:themeColor="background1" w:themeShade="80"/>
          <w:sz w:val="24"/>
          <w:szCs w:val="24"/>
        </w:rPr>
        <w:t>1.</w:t>
      </w:r>
      <w:r w:rsidR="0000473F">
        <w:rPr>
          <w:rFonts w:ascii="Calibri" w:hAnsi="Calibri" w:cs="Calibri"/>
          <w:color w:val="808080" w:themeColor="background1" w:themeShade="80"/>
          <w:sz w:val="24"/>
          <w:szCs w:val="24"/>
        </w:rPr>
        <w:t>6</w:t>
      </w:r>
      <w:r w:rsidRPr="00B532DA">
        <w:rPr>
          <w:rFonts w:ascii="Calibri" w:hAnsi="Calibri" w:cs="Calibri"/>
          <w:color w:val="808080" w:themeColor="background1" w:themeShade="80"/>
          <w:sz w:val="24"/>
          <w:szCs w:val="24"/>
        </w:rPr>
        <w:t xml:space="preserve"> Overview</w:t>
      </w:r>
      <w:bookmarkEnd w:id="104"/>
      <w:bookmarkEnd w:id="105"/>
    </w:p>
    <w:p w:rsidR="00EB1DDA" w:rsidRPr="00B532DA" w:rsidRDefault="00776A50">
      <w:pPr>
        <w:rPr>
          <w:rFonts w:ascii="Calibri" w:hAnsi="Calibri" w:cs="Calibri"/>
          <w:i/>
          <w:color w:val="808080" w:themeColor="background1" w:themeShade="80"/>
          <w:szCs w:val="24"/>
        </w:rPr>
      </w:pPr>
      <w:r w:rsidRPr="00B532DA">
        <w:rPr>
          <w:rFonts w:ascii="Calibri" w:hAnsi="Calibri" w:cs="Calibri"/>
          <w:i/>
          <w:color w:val="808080" w:themeColor="background1" w:themeShade="80"/>
          <w:szCs w:val="24"/>
        </w:rPr>
        <w:t>This subsection should:</w:t>
      </w:r>
    </w:p>
    <w:p w:rsidR="00EB1DDA" w:rsidRPr="00B532DA" w:rsidRDefault="00776A50">
      <w:pPr>
        <w:ind w:left="360" w:hanging="360"/>
        <w:rPr>
          <w:rFonts w:ascii="Calibri" w:hAnsi="Calibri" w:cs="Calibri"/>
          <w:i/>
          <w:color w:val="808080" w:themeColor="background1" w:themeShade="80"/>
          <w:szCs w:val="24"/>
        </w:rPr>
      </w:pPr>
      <w:r w:rsidRPr="00B532DA">
        <w:rPr>
          <w:rFonts w:ascii="Calibri" w:hAnsi="Calibri" w:cs="Calibri"/>
          <w:i/>
          <w:color w:val="808080" w:themeColor="background1" w:themeShade="80"/>
          <w:szCs w:val="24"/>
        </w:rPr>
        <w:t>(1) Describe what the rest of the SRS contains</w:t>
      </w:r>
    </w:p>
    <w:p w:rsidR="00EB1DDA" w:rsidRPr="00B532DA" w:rsidRDefault="00776A50">
      <w:pPr>
        <w:ind w:left="360" w:hanging="360"/>
        <w:rPr>
          <w:rFonts w:ascii="Calibri" w:hAnsi="Calibri" w:cs="Calibri"/>
          <w:i/>
          <w:color w:val="808080" w:themeColor="background1" w:themeShade="80"/>
          <w:szCs w:val="24"/>
        </w:rPr>
      </w:pPr>
      <w:r w:rsidRPr="00B532DA">
        <w:rPr>
          <w:rFonts w:ascii="Calibri" w:hAnsi="Calibri" w:cs="Calibri"/>
          <w:i/>
          <w:color w:val="808080" w:themeColor="background1" w:themeShade="80"/>
          <w:szCs w:val="24"/>
        </w:rPr>
        <w:t>(2) Explain how the SRS is organized.</w:t>
      </w:r>
    </w:p>
    <w:p w:rsidR="00EB1DDA" w:rsidRPr="00B532DA" w:rsidRDefault="00776A50">
      <w:pPr>
        <w:pStyle w:val="Heading1"/>
        <w:rPr>
          <w:rFonts w:ascii="Calibri" w:hAnsi="Calibri" w:cs="Calibri"/>
          <w:color w:val="808080" w:themeColor="background1" w:themeShade="80"/>
          <w:sz w:val="24"/>
          <w:szCs w:val="24"/>
        </w:rPr>
      </w:pPr>
      <w:bookmarkStart w:id="106" w:name="_Toc506458777"/>
      <w:bookmarkStart w:id="107" w:name="_Toc462676514"/>
      <w:r w:rsidRPr="00B532DA">
        <w:rPr>
          <w:rFonts w:ascii="Calibri" w:hAnsi="Calibri" w:cs="Calibri"/>
          <w:color w:val="808080" w:themeColor="background1" w:themeShade="80"/>
          <w:sz w:val="24"/>
          <w:szCs w:val="24"/>
        </w:rPr>
        <w:t>2. General Description</w:t>
      </w:r>
      <w:bookmarkEnd w:id="106"/>
      <w:bookmarkEnd w:id="107"/>
    </w:p>
    <w:p w:rsidR="00EB1DDA" w:rsidRPr="00B532DA" w:rsidRDefault="00776A50">
      <w:pPr>
        <w:rPr>
          <w:rFonts w:ascii="Calibri" w:hAnsi="Calibri" w:cs="Calibri"/>
          <w:i/>
          <w:color w:val="808080" w:themeColor="background1" w:themeShade="80"/>
          <w:szCs w:val="24"/>
        </w:rPr>
      </w:pPr>
      <w:r w:rsidRPr="00B532DA">
        <w:rPr>
          <w:rFonts w:ascii="Calibri" w:hAnsi="Calibri" w:cs="Calibri"/>
          <w:i/>
          <w:color w:val="808080" w:themeColor="background1" w:themeShade="80"/>
          <w:szCs w:val="24"/>
        </w:rPr>
        <w:t>This section of the SRS should describe the general factors that affect 'the product and its requirements.  It should be made clear that this section does not state specific requirements; it only makes those requirements easier to understand.</w:t>
      </w:r>
    </w:p>
    <w:p w:rsidR="00EB1DDA" w:rsidRPr="00B532DA" w:rsidRDefault="00776A50">
      <w:pPr>
        <w:pStyle w:val="Heading2"/>
        <w:rPr>
          <w:rFonts w:ascii="Calibri" w:hAnsi="Calibri" w:cs="Calibri"/>
          <w:color w:val="808080" w:themeColor="background1" w:themeShade="80"/>
          <w:sz w:val="24"/>
          <w:szCs w:val="24"/>
        </w:rPr>
      </w:pPr>
      <w:bookmarkStart w:id="108" w:name="_Toc506458778"/>
      <w:bookmarkStart w:id="109" w:name="_Toc462676515"/>
      <w:r w:rsidRPr="00B532DA">
        <w:rPr>
          <w:rFonts w:ascii="Calibri" w:hAnsi="Calibri" w:cs="Calibri"/>
          <w:color w:val="808080" w:themeColor="background1" w:themeShade="80"/>
          <w:sz w:val="24"/>
          <w:szCs w:val="24"/>
        </w:rPr>
        <w:t>2.1 Product Perspective</w:t>
      </w:r>
      <w:bookmarkEnd w:id="108"/>
      <w:bookmarkEnd w:id="109"/>
    </w:p>
    <w:p w:rsidR="00EB1DDA" w:rsidRPr="00B532DA" w:rsidRDefault="00776A50">
      <w:pPr>
        <w:rPr>
          <w:rFonts w:ascii="Calibri" w:hAnsi="Calibri" w:cs="Calibri"/>
          <w:i/>
          <w:color w:val="808080" w:themeColor="background1" w:themeShade="80"/>
          <w:szCs w:val="24"/>
        </w:rPr>
      </w:pPr>
      <w:r w:rsidRPr="00B532DA">
        <w:rPr>
          <w:rFonts w:ascii="Calibri" w:hAnsi="Calibri" w:cs="Calibri"/>
          <w:i/>
          <w:color w:val="808080" w:themeColor="background1" w:themeShade="80"/>
          <w:szCs w:val="24"/>
        </w:rPr>
        <w:t>This subsection of the SRS puts the product into perspective with other related products or</w:t>
      </w:r>
    </w:p>
    <w:p w:rsidR="00EB1DDA" w:rsidRPr="00B532DA" w:rsidRDefault="000D7E6E">
      <w:pPr>
        <w:rPr>
          <w:rFonts w:ascii="Calibri" w:hAnsi="Calibri" w:cs="Calibri"/>
          <w:i/>
          <w:color w:val="808080" w:themeColor="background1" w:themeShade="80"/>
          <w:szCs w:val="24"/>
        </w:rPr>
      </w:pPr>
      <w:r w:rsidRPr="00B532DA">
        <w:rPr>
          <w:rFonts w:ascii="Calibri" w:hAnsi="Calibri" w:cs="Calibri"/>
          <w:i/>
          <w:color w:val="808080" w:themeColor="background1" w:themeShade="80"/>
          <w:szCs w:val="24"/>
        </w:rPr>
        <w:t>Projects</w:t>
      </w:r>
      <w:r w:rsidR="00776A50" w:rsidRPr="00B532DA">
        <w:rPr>
          <w:rFonts w:ascii="Calibri" w:hAnsi="Calibri" w:cs="Calibri"/>
          <w:i/>
          <w:color w:val="808080" w:themeColor="background1" w:themeShade="80"/>
          <w:szCs w:val="24"/>
        </w:rPr>
        <w:t>.  (See the IEEE Guide to SRS for more details).</w:t>
      </w:r>
    </w:p>
    <w:p w:rsidR="00EB1DDA" w:rsidRPr="00B532DA" w:rsidRDefault="00776A50">
      <w:pPr>
        <w:pStyle w:val="Heading2"/>
        <w:rPr>
          <w:rFonts w:ascii="Calibri" w:hAnsi="Calibri" w:cs="Calibri"/>
          <w:color w:val="808080" w:themeColor="background1" w:themeShade="80"/>
          <w:sz w:val="24"/>
          <w:szCs w:val="24"/>
        </w:rPr>
      </w:pPr>
      <w:bookmarkStart w:id="110" w:name="_Toc506458779"/>
      <w:bookmarkStart w:id="111" w:name="_Toc462676516"/>
      <w:r w:rsidRPr="00B532DA">
        <w:rPr>
          <w:rFonts w:ascii="Calibri" w:hAnsi="Calibri" w:cs="Calibri"/>
          <w:color w:val="808080" w:themeColor="background1" w:themeShade="80"/>
          <w:sz w:val="24"/>
          <w:szCs w:val="24"/>
        </w:rPr>
        <w:lastRenderedPageBreak/>
        <w:t>2.2 Product Functions</w:t>
      </w:r>
      <w:bookmarkEnd w:id="110"/>
      <w:bookmarkEnd w:id="111"/>
    </w:p>
    <w:p w:rsidR="00EB1DDA" w:rsidRPr="00B532DA" w:rsidRDefault="00776A50">
      <w:pPr>
        <w:pStyle w:val="BodyText"/>
        <w:rPr>
          <w:rFonts w:ascii="Calibri" w:hAnsi="Calibri" w:cs="Calibri"/>
          <w:color w:val="808080" w:themeColor="background1" w:themeShade="80"/>
          <w:szCs w:val="24"/>
        </w:rPr>
      </w:pPr>
      <w:r w:rsidRPr="00B532DA">
        <w:rPr>
          <w:rFonts w:ascii="Calibri" w:hAnsi="Calibri" w:cs="Calibri"/>
          <w:color w:val="808080" w:themeColor="background1" w:themeShade="80"/>
          <w:szCs w:val="24"/>
        </w:rPr>
        <w:t xml:space="preserve">This subsection of the SRS should provide a summary of the functions that the software will perform. </w:t>
      </w:r>
    </w:p>
    <w:p w:rsidR="00EB1DDA" w:rsidRPr="00B532DA" w:rsidRDefault="00776A50">
      <w:pPr>
        <w:pStyle w:val="Heading2"/>
        <w:rPr>
          <w:rFonts w:ascii="Calibri" w:hAnsi="Calibri" w:cs="Calibri"/>
          <w:color w:val="808080" w:themeColor="background1" w:themeShade="80"/>
          <w:sz w:val="24"/>
          <w:szCs w:val="24"/>
        </w:rPr>
      </w:pPr>
      <w:bookmarkStart w:id="112" w:name="_Toc506458780"/>
      <w:bookmarkStart w:id="113" w:name="_Toc462676517"/>
      <w:r w:rsidRPr="00B532DA">
        <w:rPr>
          <w:rFonts w:ascii="Calibri" w:hAnsi="Calibri" w:cs="Calibri"/>
          <w:color w:val="808080" w:themeColor="background1" w:themeShade="80"/>
          <w:sz w:val="24"/>
          <w:szCs w:val="24"/>
        </w:rPr>
        <w:t>2.3 User Characteristics</w:t>
      </w:r>
      <w:bookmarkEnd w:id="112"/>
      <w:bookmarkEnd w:id="113"/>
    </w:p>
    <w:p w:rsidR="00EB1DDA" w:rsidRPr="00B532DA" w:rsidRDefault="00776A50">
      <w:pPr>
        <w:pStyle w:val="BodyText"/>
        <w:rPr>
          <w:rFonts w:ascii="Calibri" w:hAnsi="Calibri" w:cs="Calibri"/>
          <w:color w:val="808080" w:themeColor="background1" w:themeShade="80"/>
          <w:szCs w:val="24"/>
        </w:rPr>
      </w:pPr>
      <w:r w:rsidRPr="00B532DA">
        <w:rPr>
          <w:rFonts w:ascii="Calibri" w:hAnsi="Calibri" w:cs="Calibri"/>
          <w:color w:val="808080" w:themeColor="background1" w:themeShade="80"/>
          <w:szCs w:val="24"/>
        </w:rPr>
        <w:t>This subsection of the SRS should describe those general characteristics of the eventual users of the product that will affect the specific requirements.  (See the IEEE Guide to SRS for more details).</w:t>
      </w:r>
    </w:p>
    <w:p w:rsidR="00EB1DDA" w:rsidRPr="00B532DA" w:rsidRDefault="00776A50">
      <w:pPr>
        <w:pStyle w:val="Heading2"/>
        <w:rPr>
          <w:rFonts w:ascii="Calibri" w:hAnsi="Calibri" w:cs="Calibri"/>
          <w:color w:val="808080" w:themeColor="background1" w:themeShade="80"/>
          <w:sz w:val="24"/>
          <w:szCs w:val="24"/>
        </w:rPr>
      </w:pPr>
      <w:bookmarkStart w:id="114" w:name="_Toc506458781"/>
      <w:bookmarkStart w:id="115" w:name="_Toc462676518"/>
      <w:r w:rsidRPr="00B532DA">
        <w:rPr>
          <w:rFonts w:ascii="Calibri" w:hAnsi="Calibri" w:cs="Calibri"/>
          <w:color w:val="808080" w:themeColor="background1" w:themeShade="80"/>
          <w:sz w:val="24"/>
          <w:szCs w:val="24"/>
        </w:rPr>
        <w:t>2.4 General Constraints</w:t>
      </w:r>
      <w:bookmarkEnd w:id="114"/>
      <w:bookmarkEnd w:id="115"/>
    </w:p>
    <w:p w:rsidR="00EB1DDA" w:rsidRPr="00B532DA" w:rsidRDefault="00776A50">
      <w:pPr>
        <w:rPr>
          <w:rFonts w:ascii="Calibri" w:hAnsi="Calibri" w:cs="Calibri"/>
          <w:i/>
          <w:color w:val="808080" w:themeColor="background1" w:themeShade="80"/>
          <w:szCs w:val="24"/>
        </w:rPr>
      </w:pPr>
      <w:r w:rsidRPr="00B532DA">
        <w:rPr>
          <w:rFonts w:ascii="Calibri" w:hAnsi="Calibri" w:cs="Calibri"/>
          <w:i/>
          <w:color w:val="808080" w:themeColor="background1" w:themeShade="80"/>
          <w:szCs w:val="24"/>
        </w:rPr>
        <w:t>This subsection of the SRS should provide a general description of any other items that will</w:t>
      </w:r>
    </w:p>
    <w:p w:rsidR="00EB1DDA" w:rsidRPr="00B532DA" w:rsidRDefault="00776A50">
      <w:pPr>
        <w:rPr>
          <w:rFonts w:ascii="Calibri" w:hAnsi="Calibri" w:cs="Calibri"/>
          <w:i/>
          <w:color w:val="808080" w:themeColor="background1" w:themeShade="80"/>
          <w:szCs w:val="24"/>
        </w:rPr>
      </w:pPr>
      <w:proofErr w:type="gramStart"/>
      <w:r w:rsidRPr="00B532DA">
        <w:rPr>
          <w:rFonts w:ascii="Calibri" w:hAnsi="Calibri" w:cs="Calibri"/>
          <w:i/>
          <w:color w:val="808080" w:themeColor="background1" w:themeShade="80"/>
          <w:szCs w:val="24"/>
        </w:rPr>
        <w:t>limit</w:t>
      </w:r>
      <w:proofErr w:type="gramEnd"/>
      <w:r w:rsidRPr="00B532DA">
        <w:rPr>
          <w:rFonts w:ascii="Calibri" w:hAnsi="Calibri" w:cs="Calibri"/>
          <w:i/>
          <w:color w:val="808080" w:themeColor="background1" w:themeShade="80"/>
          <w:szCs w:val="24"/>
        </w:rPr>
        <w:t xml:space="preserve"> the developer’s options for designing the system. (See the IEEE Guide to SRS for a partial list of possible general constraints).</w:t>
      </w:r>
    </w:p>
    <w:p w:rsidR="00EB1DDA" w:rsidRPr="00B532DA" w:rsidRDefault="00776A50">
      <w:pPr>
        <w:pStyle w:val="Heading2"/>
        <w:rPr>
          <w:rFonts w:ascii="Calibri" w:hAnsi="Calibri" w:cs="Calibri"/>
          <w:color w:val="808080" w:themeColor="background1" w:themeShade="80"/>
          <w:sz w:val="24"/>
          <w:szCs w:val="24"/>
        </w:rPr>
      </w:pPr>
      <w:bookmarkStart w:id="116" w:name="_Toc506458782"/>
      <w:bookmarkStart w:id="117" w:name="_Toc462676519"/>
      <w:r w:rsidRPr="00B532DA">
        <w:rPr>
          <w:rFonts w:ascii="Calibri" w:hAnsi="Calibri" w:cs="Calibri"/>
          <w:color w:val="808080" w:themeColor="background1" w:themeShade="80"/>
          <w:sz w:val="24"/>
          <w:szCs w:val="24"/>
        </w:rPr>
        <w:t>2.5 Assumptions and Dependencies</w:t>
      </w:r>
      <w:bookmarkEnd w:id="116"/>
      <w:bookmarkEnd w:id="117"/>
    </w:p>
    <w:p w:rsidR="00644E8E" w:rsidRPr="00644E8E" w:rsidRDefault="00644E8E" w:rsidP="00644E8E">
      <w:pPr>
        <w:pStyle w:val="ListParagraph"/>
        <w:numPr>
          <w:ilvl w:val="0"/>
          <w:numId w:val="6"/>
        </w:numPr>
        <w:rPr>
          <w:moveTo w:id="118" w:author="Leslie Stutz" w:date="2016-11-29T15:17:00Z"/>
          <w:rFonts w:ascii="Calibri" w:hAnsi="Calibri" w:cs="Calibri"/>
          <w:b/>
          <w:color w:val="7030A0"/>
          <w:szCs w:val="24"/>
          <w:u w:val="single"/>
          <w:rPrChange w:id="119" w:author="Leslie Stutz" w:date="2016-11-29T15:18:00Z">
            <w:rPr>
              <w:moveTo w:id="120" w:author="Leslie Stutz" w:date="2016-11-29T15:17:00Z"/>
              <w:rFonts w:ascii="Calibri" w:hAnsi="Calibri" w:cs="Calibri"/>
              <w:b/>
              <w:szCs w:val="24"/>
              <w:u w:val="single"/>
            </w:rPr>
          </w:rPrChange>
        </w:rPr>
      </w:pPr>
      <w:moveToRangeStart w:id="121" w:author="Leslie Stutz" w:date="2016-11-29T15:17:00Z" w:name="move468195962"/>
      <w:moveTo w:id="122" w:author="Leslie Stutz" w:date="2016-11-29T15:17:00Z">
        <w:r w:rsidRPr="00644E8E">
          <w:rPr>
            <w:rFonts w:ascii="Calibri" w:hAnsi="Calibri" w:cs="Calibri"/>
            <w:b/>
            <w:color w:val="7030A0"/>
            <w:szCs w:val="24"/>
            <w:u w:val="single"/>
            <w:rPrChange w:id="123" w:author="Leslie Stutz" w:date="2016-11-29T15:18:00Z">
              <w:rPr>
                <w:rFonts w:ascii="Calibri" w:hAnsi="Calibri" w:cs="Calibri"/>
                <w:b/>
                <w:color w:val="FF0000"/>
                <w:szCs w:val="24"/>
                <w:u w:val="single"/>
              </w:rPr>
            </w:rPrChange>
          </w:rPr>
          <w:t xml:space="preserve">Update </w:t>
        </w:r>
        <w:proofErr w:type="spellStart"/>
        <w:r w:rsidRPr="00644E8E">
          <w:rPr>
            <w:rFonts w:ascii="Calibri" w:hAnsi="Calibri" w:cs="Calibri"/>
            <w:b/>
            <w:color w:val="7030A0"/>
            <w:szCs w:val="24"/>
            <w:u w:val="single"/>
            <w:rPrChange w:id="124" w:author="Leslie Stutz" w:date="2016-11-29T15:18:00Z">
              <w:rPr>
                <w:rFonts w:ascii="Calibri" w:hAnsi="Calibri" w:cs="Calibri"/>
                <w:b/>
                <w:color w:val="FF0000"/>
                <w:szCs w:val="24"/>
                <w:u w:val="single"/>
              </w:rPr>
            </w:rPrChange>
          </w:rPr>
          <w:t>Campusvue</w:t>
        </w:r>
        <w:proofErr w:type="spellEnd"/>
        <w:r w:rsidRPr="00644E8E">
          <w:rPr>
            <w:rFonts w:ascii="Calibri" w:hAnsi="Calibri" w:cs="Calibri"/>
            <w:b/>
            <w:color w:val="7030A0"/>
            <w:szCs w:val="24"/>
            <w:u w:val="single"/>
            <w:rPrChange w:id="125" w:author="Leslie Stutz" w:date="2016-11-29T15:18:00Z">
              <w:rPr>
                <w:rFonts w:ascii="Calibri" w:hAnsi="Calibri" w:cs="Calibri"/>
                <w:b/>
                <w:color w:val="FF0000"/>
                <w:szCs w:val="24"/>
                <w:u w:val="single"/>
              </w:rPr>
            </w:rPrChange>
          </w:rPr>
          <w:t xml:space="preserve"> DNC should be updated based on this project. Additional integration (backend).</w:t>
        </w:r>
      </w:moveTo>
    </w:p>
    <w:moveToRangeEnd w:id="121"/>
    <w:p w:rsidR="00EB1DDA" w:rsidRPr="00B532DA" w:rsidDel="00644E8E" w:rsidRDefault="00776A50">
      <w:pPr>
        <w:pStyle w:val="BodyText"/>
        <w:rPr>
          <w:del w:id="126" w:author="Leslie Stutz" w:date="2016-11-29T15:17:00Z"/>
          <w:rFonts w:ascii="Calibri" w:hAnsi="Calibri" w:cs="Calibri"/>
          <w:color w:val="808080" w:themeColor="background1" w:themeShade="80"/>
          <w:szCs w:val="24"/>
        </w:rPr>
      </w:pPr>
      <w:del w:id="127" w:author="Leslie Stutz" w:date="2016-11-29T15:17:00Z">
        <w:r w:rsidRPr="00B532DA" w:rsidDel="00644E8E">
          <w:rPr>
            <w:rFonts w:ascii="Calibri" w:hAnsi="Calibri" w:cs="Calibri"/>
            <w:color w:val="808080" w:themeColor="background1" w:themeShade="80"/>
            <w:szCs w:val="24"/>
          </w:rPr>
          <w:delTex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delText>
        </w:r>
      </w:del>
    </w:p>
    <w:p w:rsidR="00EB1DDA" w:rsidRPr="00B532DA" w:rsidRDefault="00776A50">
      <w:pPr>
        <w:pStyle w:val="Heading1"/>
        <w:rPr>
          <w:rFonts w:ascii="Calibri" w:hAnsi="Calibri" w:cs="Calibri"/>
          <w:color w:val="808080" w:themeColor="background1" w:themeShade="80"/>
          <w:sz w:val="24"/>
          <w:szCs w:val="24"/>
        </w:rPr>
      </w:pPr>
      <w:bookmarkStart w:id="128" w:name="_Toc506458783"/>
      <w:bookmarkStart w:id="129" w:name="_Toc462676520"/>
      <w:r w:rsidRPr="00B532DA">
        <w:rPr>
          <w:rFonts w:ascii="Calibri" w:hAnsi="Calibri" w:cs="Calibri"/>
          <w:color w:val="808080" w:themeColor="background1" w:themeShade="80"/>
          <w:sz w:val="24"/>
          <w:szCs w:val="24"/>
        </w:rPr>
        <w:t>3. Specific Requirements</w:t>
      </w:r>
      <w:bookmarkEnd w:id="128"/>
      <w:bookmarkEnd w:id="129"/>
    </w:p>
    <w:p w:rsidR="00EB1DDA" w:rsidRPr="00B532DA" w:rsidRDefault="00776A50">
      <w:pPr>
        <w:pStyle w:val="BodyText"/>
        <w:rPr>
          <w:rFonts w:ascii="Calibri" w:hAnsi="Calibri" w:cs="Calibri"/>
          <w:color w:val="808080" w:themeColor="background1" w:themeShade="80"/>
          <w:szCs w:val="24"/>
        </w:rPr>
      </w:pPr>
      <w:r w:rsidRPr="00B532DA">
        <w:rPr>
          <w:rFonts w:ascii="Calibri" w:hAnsi="Calibri" w:cs="Calibri"/>
          <w:color w:val="808080" w:themeColor="background1" w:themeShade="80"/>
          <w:szCs w:val="24"/>
        </w:rPr>
        <w:t>This will be the largest and most important section of the SRS.  The customer requirements will be embodied within Section 2, but this section will give the D-requirements that are used to guide the project’s software design, implementation, and testing.</w:t>
      </w:r>
    </w:p>
    <w:p w:rsidR="00EB1DDA" w:rsidRPr="00B532DA" w:rsidRDefault="00EB1DDA">
      <w:pPr>
        <w:pStyle w:val="BodyText"/>
        <w:rPr>
          <w:rFonts w:ascii="Calibri" w:hAnsi="Calibri" w:cs="Calibri"/>
          <w:color w:val="808080" w:themeColor="background1" w:themeShade="80"/>
          <w:szCs w:val="24"/>
        </w:rPr>
      </w:pPr>
    </w:p>
    <w:p w:rsidR="00EB1DDA" w:rsidRPr="00B532DA" w:rsidRDefault="00776A50">
      <w:pPr>
        <w:pStyle w:val="BodyText"/>
        <w:rPr>
          <w:rFonts w:ascii="Calibri" w:hAnsi="Calibri" w:cs="Calibri"/>
          <w:color w:val="808080" w:themeColor="background1" w:themeShade="80"/>
          <w:szCs w:val="24"/>
        </w:rPr>
      </w:pPr>
      <w:r w:rsidRPr="00B532DA">
        <w:rPr>
          <w:rFonts w:ascii="Calibri" w:hAnsi="Calibri" w:cs="Calibri"/>
          <w:color w:val="808080" w:themeColor="background1" w:themeShade="80"/>
          <w:szCs w:val="24"/>
        </w:rPr>
        <w:t>Each requirement in this section should be:</w:t>
      </w:r>
    </w:p>
    <w:p w:rsidR="00EB1DDA" w:rsidRPr="00B532DA" w:rsidRDefault="00776A50">
      <w:pPr>
        <w:pStyle w:val="BodyText"/>
        <w:numPr>
          <w:ilvl w:val="0"/>
          <w:numId w:val="2"/>
        </w:numPr>
        <w:rPr>
          <w:rFonts w:ascii="Calibri" w:hAnsi="Calibri" w:cs="Calibri"/>
          <w:color w:val="808080" w:themeColor="background1" w:themeShade="80"/>
          <w:szCs w:val="24"/>
        </w:rPr>
      </w:pPr>
      <w:r w:rsidRPr="00B532DA">
        <w:rPr>
          <w:rFonts w:ascii="Calibri" w:hAnsi="Calibri" w:cs="Calibri"/>
          <w:color w:val="808080" w:themeColor="background1" w:themeShade="80"/>
          <w:szCs w:val="24"/>
        </w:rPr>
        <w:t>Correct</w:t>
      </w:r>
    </w:p>
    <w:p w:rsidR="00EB1DDA" w:rsidRPr="00B532DA" w:rsidRDefault="00776A50">
      <w:pPr>
        <w:pStyle w:val="BodyText"/>
        <w:numPr>
          <w:ilvl w:val="0"/>
          <w:numId w:val="2"/>
        </w:numPr>
        <w:rPr>
          <w:rFonts w:ascii="Calibri" w:hAnsi="Calibri" w:cs="Calibri"/>
          <w:color w:val="808080" w:themeColor="background1" w:themeShade="80"/>
          <w:szCs w:val="24"/>
        </w:rPr>
      </w:pPr>
      <w:r w:rsidRPr="00B532DA">
        <w:rPr>
          <w:rFonts w:ascii="Calibri" w:hAnsi="Calibri" w:cs="Calibri"/>
          <w:color w:val="808080" w:themeColor="background1" w:themeShade="80"/>
          <w:szCs w:val="24"/>
        </w:rPr>
        <w:t>Traceable (both forward and backward to prior/future artifacts)</w:t>
      </w:r>
    </w:p>
    <w:p w:rsidR="00EB1DDA" w:rsidRPr="00B532DA" w:rsidRDefault="00776A50">
      <w:pPr>
        <w:pStyle w:val="BodyText"/>
        <w:numPr>
          <w:ilvl w:val="0"/>
          <w:numId w:val="2"/>
        </w:numPr>
        <w:rPr>
          <w:rFonts w:ascii="Calibri" w:hAnsi="Calibri" w:cs="Calibri"/>
          <w:color w:val="808080" w:themeColor="background1" w:themeShade="80"/>
          <w:szCs w:val="24"/>
        </w:rPr>
      </w:pPr>
      <w:r w:rsidRPr="00B532DA">
        <w:rPr>
          <w:rFonts w:ascii="Calibri" w:hAnsi="Calibri" w:cs="Calibri"/>
          <w:color w:val="808080" w:themeColor="background1" w:themeShade="80"/>
          <w:szCs w:val="24"/>
        </w:rPr>
        <w:t>Unambiguous</w:t>
      </w:r>
    </w:p>
    <w:p w:rsidR="00EB1DDA" w:rsidRPr="00B532DA" w:rsidRDefault="00776A50">
      <w:pPr>
        <w:pStyle w:val="BodyText"/>
        <w:numPr>
          <w:ilvl w:val="0"/>
          <w:numId w:val="2"/>
        </w:numPr>
        <w:rPr>
          <w:rFonts w:ascii="Calibri" w:hAnsi="Calibri" w:cs="Calibri"/>
          <w:color w:val="808080" w:themeColor="background1" w:themeShade="80"/>
          <w:szCs w:val="24"/>
        </w:rPr>
      </w:pPr>
      <w:r w:rsidRPr="00B532DA">
        <w:rPr>
          <w:rFonts w:ascii="Calibri" w:hAnsi="Calibri" w:cs="Calibri"/>
          <w:color w:val="808080" w:themeColor="background1" w:themeShade="80"/>
          <w:szCs w:val="24"/>
        </w:rPr>
        <w:t>Verifiable (i.e., testable)</w:t>
      </w:r>
    </w:p>
    <w:p w:rsidR="00EB1DDA" w:rsidRPr="00B532DA" w:rsidRDefault="00776A50">
      <w:pPr>
        <w:pStyle w:val="BodyText"/>
        <w:numPr>
          <w:ilvl w:val="0"/>
          <w:numId w:val="2"/>
        </w:numPr>
        <w:rPr>
          <w:rFonts w:ascii="Calibri" w:hAnsi="Calibri" w:cs="Calibri"/>
          <w:color w:val="808080" w:themeColor="background1" w:themeShade="80"/>
          <w:szCs w:val="24"/>
        </w:rPr>
      </w:pPr>
      <w:r w:rsidRPr="00B532DA">
        <w:rPr>
          <w:rFonts w:ascii="Calibri" w:hAnsi="Calibri" w:cs="Calibri"/>
          <w:color w:val="808080" w:themeColor="background1" w:themeShade="80"/>
          <w:szCs w:val="24"/>
        </w:rPr>
        <w:t>Prioritized (with respect to importance and/or stability)</w:t>
      </w:r>
    </w:p>
    <w:p w:rsidR="00EB1DDA" w:rsidRPr="00B532DA" w:rsidRDefault="00776A50">
      <w:pPr>
        <w:pStyle w:val="BodyText"/>
        <w:numPr>
          <w:ilvl w:val="0"/>
          <w:numId w:val="2"/>
        </w:numPr>
        <w:rPr>
          <w:rFonts w:ascii="Calibri" w:hAnsi="Calibri" w:cs="Calibri"/>
          <w:color w:val="808080" w:themeColor="background1" w:themeShade="80"/>
          <w:szCs w:val="24"/>
        </w:rPr>
      </w:pPr>
      <w:r w:rsidRPr="00B532DA">
        <w:rPr>
          <w:rFonts w:ascii="Calibri" w:hAnsi="Calibri" w:cs="Calibri"/>
          <w:color w:val="808080" w:themeColor="background1" w:themeShade="80"/>
          <w:szCs w:val="24"/>
        </w:rPr>
        <w:t>Complete</w:t>
      </w:r>
    </w:p>
    <w:p w:rsidR="00EB1DDA" w:rsidRPr="00B532DA" w:rsidRDefault="00776A50">
      <w:pPr>
        <w:pStyle w:val="BodyText"/>
        <w:numPr>
          <w:ilvl w:val="0"/>
          <w:numId w:val="2"/>
        </w:numPr>
        <w:rPr>
          <w:rFonts w:ascii="Calibri" w:hAnsi="Calibri" w:cs="Calibri"/>
          <w:color w:val="808080" w:themeColor="background1" w:themeShade="80"/>
          <w:szCs w:val="24"/>
        </w:rPr>
      </w:pPr>
      <w:r w:rsidRPr="00B532DA">
        <w:rPr>
          <w:rFonts w:ascii="Calibri" w:hAnsi="Calibri" w:cs="Calibri"/>
          <w:color w:val="808080" w:themeColor="background1" w:themeShade="80"/>
          <w:szCs w:val="24"/>
        </w:rPr>
        <w:t>Consistent</w:t>
      </w:r>
    </w:p>
    <w:p w:rsidR="00EB1DDA" w:rsidRPr="00B532DA" w:rsidRDefault="00776A50">
      <w:pPr>
        <w:pStyle w:val="BodyText"/>
        <w:numPr>
          <w:ilvl w:val="0"/>
          <w:numId w:val="2"/>
        </w:numPr>
        <w:rPr>
          <w:rFonts w:ascii="Calibri" w:hAnsi="Calibri" w:cs="Calibri"/>
          <w:color w:val="808080" w:themeColor="background1" w:themeShade="80"/>
          <w:szCs w:val="24"/>
        </w:rPr>
      </w:pPr>
      <w:r w:rsidRPr="00B532DA">
        <w:rPr>
          <w:rFonts w:ascii="Calibri" w:hAnsi="Calibri" w:cs="Calibri"/>
          <w:color w:val="808080" w:themeColor="background1" w:themeShade="80"/>
          <w:szCs w:val="24"/>
        </w:rPr>
        <w:t>Uniquely identifiable (usually via numbering like 3.4.5.6)</w:t>
      </w:r>
    </w:p>
    <w:p w:rsidR="00EB1DDA" w:rsidRPr="00B532DA" w:rsidRDefault="00EB1DDA">
      <w:pPr>
        <w:pStyle w:val="BodyText"/>
        <w:rPr>
          <w:rFonts w:ascii="Calibri" w:hAnsi="Calibri" w:cs="Calibri"/>
          <w:color w:val="808080" w:themeColor="background1" w:themeShade="80"/>
          <w:szCs w:val="24"/>
        </w:rPr>
      </w:pPr>
    </w:p>
    <w:p w:rsidR="00EB1DDA" w:rsidRPr="00B532DA" w:rsidRDefault="00776A50">
      <w:pPr>
        <w:pStyle w:val="BodyText"/>
        <w:rPr>
          <w:rFonts w:ascii="Calibri" w:hAnsi="Calibri" w:cs="Calibri"/>
          <w:color w:val="808080" w:themeColor="background1" w:themeShade="80"/>
          <w:szCs w:val="24"/>
        </w:rPr>
      </w:pPr>
      <w:r w:rsidRPr="00B532DA">
        <w:rPr>
          <w:rFonts w:ascii="Calibri" w:hAnsi="Calibri" w:cs="Calibri"/>
          <w:color w:val="808080" w:themeColor="background1" w:themeShade="80"/>
          <w:szCs w:val="24"/>
        </w:rPr>
        <w:t xml:space="preserve">Attention should be paid to the </w:t>
      </w:r>
      <w:r w:rsidR="000D7E6E" w:rsidRPr="00B532DA">
        <w:rPr>
          <w:rFonts w:ascii="Calibri" w:hAnsi="Calibri" w:cs="Calibri"/>
          <w:color w:val="808080" w:themeColor="background1" w:themeShade="80"/>
          <w:szCs w:val="24"/>
        </w:rPr>
        <w:t>carefully</w:t>
      </w:r>
      <w:r w:rsidRPr="00B532DA">
        <w:rPr>
          <w:rFonts w:ascii="Calibri" w:hAnsi="Calibri" w:cs="Calibri"/>
          <w:color w:val="808080" w:themeColor="background1" w:themeShade="80"/>
          <w:szCs w:val="24"/>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EB1DDA" w:rsidRPr="00656635" w:rsidRDefault="00776A50">
      <w:pPr>
        <w:pStyle w:val="Heading2"/>
        <w:rPr>
          <w:rFonts w:ascii="Calibri" w:hAnsi="Calibri" w:cs="Calibri"/>
          <w:sz w:val="24"/>
          <w:szCs w:val="24"/>
        </w:rPr>
      </w:pPr>
      <w:bookmarkStart w:id="130" w:name="_Toc506458784"/>
      <w:bookmarkStart w:id="131" w:name="_Toc462676521"/>
      <w:r w:rsidRPr="00656635">
        <w:rPr>
          <w:rFonts w:ascii="Calibri" w:hAnsi="Calibri" w:cs="Calibri"/>
          <w:sz w:val="24"/>
          <w:szCs w:val="24"/>
        </w:rPr>
        <w:lastRenderedPageBreak/>
        <w:t>3.1 External Interface Requirements</w:t>
      </w:r>
      <w:bookmarkEnd w:id="130"/>
      <w:bookmarkEnd w:id="131"/>
    </w:p>
    <w:p w:rsidR="00EB1DDA" w:rsidRPr="00656635" w:rsidRDefault="00776A50">
      <w:pPr>
        <w:pStyle w:val="Heading3"/>
        <w:rPr>
          <w:rFonts w:ascii="Calibri" w:hAnsi="Calibri" w:cs="Calibri"/>
          <w:szCs w:val="24"/>
        </w:rPr>
      </w:pPr>
      <w:bookmarkStart w:id="132" w:name="_Toc506458785"/>
      <w:bookmarkStart w:id="133" w:name="_Toc462676522"/>
      <w:r w:rsidRPr="00656635">
        <w:rPr>
          <w:rFonts w:ascii="Calibri" w:hAnsi="Calibri" w:cs="Calibri"/>
          <w:szCs w:val="24"/>
        </w:rPr>
        <w:t>3.1.1 User Interfaces</w:t>
      </w:r>
      <w:bookmarkEnd w:id="132"/>
      <w:bookmarkEnd w:id="133"/>
    </w:p>
    <w:p w:rsidR="00470DC9" w:rsidRPr="00470DC9" w:rsidRDefault="00470DC9" w:rsidP="00470DC9"/>
    <w:p w:rsidR="00470DC9" w:rsidRDefault="002204EF" w:rsidP="00470DC9">
      <w:r>
        <w:object w:dxaOrig="13806" w:dyaOrig="8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2pt;height:318pt" o:ole="">
            <v:imagedata r:id="rId14" o:title=""/>
          </v:shape>
          <o:OLEObject Type="Embed" ProgID="Visio.Drawing.15" ShapeID="_x0000_i1025" DrawAspect="Content" ObjectID="_1541938366" r:id="rId15"/>
        </w:object>
      </w:r>
    </w:p>
    <w:p w:rsidR="00470DC9" w:rsidRDefault="00470DC9" w:rsidP="00470DC9">
      <w:pPr>
        <w:jc w:val="center"/>
        <w:rPr>
          <w:rFonts w:asciiTheme="minorHAnsi" w:hAnsiTheme="minorHAnsi"/>
          <w:sz w:val="20"/>
        </w:rPr>
      </w:pPr>
      <w:r>
        <w:rPr>
          <w:rFonts w:asciiTheme="minorHAnsi" w:hAnsiTheme="minorHAnsi"/>
          <w:sz w:val="20"/>
        </w:rPr>
        <w:t>Wireframe 1 – Number Unblock</w:t>
      </w:r>
    </w:p>
    <w:p w:rsidR="00470DC9" w:rsidRDefault="00470DC9" w:rsidP="00470DC9">
      <w:pPr>
        <w:jc w:val="center"/>
        <w:rPr>
          <w:rFonts w:asciiTheme="minorHAnsi" w:hAnsiTheme="minorHAnsi"/>
          <w:sz w:val="20"/>
        </w:rPr>
      </w:pPr>
    </w:p>
    <w:p w:rsidR="00470DC9" w:rsidRDefault="00470DC9" w:rsidP="00470DC9">
      <w:pPr>
        <w:jc w:val="center"/>
      </w:pPr>
      <w:r>
        <w:object w:dxaOrig="13806" w:dyaOrig="9012">
          <v:shape id="_x0000_i1026" type="#_x0000_t75" style="width:526.2pt;height:343.2pt" o:ole="">
            <v:imagedata r:id="rId16" o:title=""/>
          </v:shape>
          <o:OLEObject Type="Embed" ProgID="Visio.Drawing.15" ShapeID="_x0000_i1026" DrawAspect="Content" ObjectID="_1541938367" r:id="rId17"/>
        </w:object>
      </w:r>
    </w:p>
    <w:p w:rsidR="00470DC9" w:rsidRDefault="00470DC9" w:rsidP="00470DC9">
      <w:pPr>
        <w:jc w:val="center"/>
        <w:rPr>
          <w:rFonts w:asciiTheme="minorHAnsi" w:hAnsiTheme="minorHAnsi"/>
          <w:sz w:val="20"/>
        </w:rPr>
      </w:pPr>
      <w:r>
        <w:rPr>
          <w:rFonts w:asciiTheme="minorHAnsi" w:hAnsiTheme="minorHAnsi"/>
          <w:sz w:val="20"/>
        </w:rPr>
        <w:t>Wireframe 2 – White List</w:t>
      </w:r>
    </w:p>
    <w:p w:rsidR="002204EF" w:rsidRDefault="002204EF" w:rsidP="00470DC9">
      <w:pPr>
        <w:jc w:val="center"/>
        <w:rPr>
          <w:rFonts w:asciiTheme="minorHAnsi" w:hAnsiTheme="minorHAnsi"/>
          <w:sz w:val="20"/>
        </w:rPr>
      </w:pPr>
    </w:p>
    <w:p w:rsidR="002204EF" w:rsidRDefault="002204EF" w:rsidP="00470DC9">
      <w:pPr>
        <w:jc w:val="center"/>
        <w:rPr>
          <w:rFonts w:asciiTheme="minorHAnsi" w:hAnsiTheme="minorHAnsi"/>
          <w:sz w:val="20"/>
        </w:rPr>
      </w:pPr>
      <w:r>
        <w:object w:dxaOrig="13806" w:dyaOrig="9012">
          <v:shape id="_x0000_i1027" type="#_x0000_t75" style="width:526.2pt;height:343.2pt" o:ole="">
            <v:imagedata r:id="rId18" o:title=""/>
          </v:shape>
          <o:OLEObject Type="Embed" ProgID="Visio.Drawing.15" ShapeID="_x0000_i1027" DrawAspect="Content" ObjectID="_1541938368" r:id="rId19"/>
        </w:object>
      </w:r>
    </w:p>
    <w:p w:rsidR="002204EF" w:rsidRDefault="002204EF" w:rsidP="002204EF">
      <w:pPr>
        <w:jc w:val="center"/>
        <w:rPr>
          <w:rFonts w:asciiTheme="minorHAnsi" w:hAnsiTheme="minorHAnsi"/>
          <w:sz w:val="20"/>
        </w:rPr>
      </w:pPr>
      <w:r>
        <w:rPr>
          <w:rFonts w:asciiTheme="minorHAnsi" w:hAnsiTheme="minorHAnsi"/>
          <w:sz w:val="20"/>
        </w:rPr>
        <w:t>Wireframe 3 – White List w/Validation</w:t>
      </w:r>
    </w:p>
    <w:p w:rsidR="00470DC9" w:rsidRDefault="00470DC9" w:rsidP="00470DC9">
      <w:pPr>
        <w:jc w:val="center"/>
        <w:rPr>
          <w:rFonts w:asciiTheme="minorHAnsi" w:hAnsiTheme="minorHAnsi"/>
          <w:sz w:val="20"/>
        </w:rPr>
      </w:pPr>
    </w:p>
    <w:p w:rsidR="00470DC9" w:rsidRDefault="00DB5E2A" w:rsidP="00470DC9">
      <w:pPr>
        <w:jc w:val="center"/>
      </w:pPr>
      <w:r>
        <w:object w:dxaOrig="13806" w:dyaOrig="9012">
          <v:shape id="_x0000_i1028" type="#_x0000_t75" style="width:526.2pt;height:343.2pt" o:ole="">
            <v:imagedata r:id="rId20" o:title=""/>
          </v:shape>
          <o:OLEObject Type="Embed" ProgID="Visio.Drawing.15" ShapeID="_x0000_i1028" DrawAspect="Content" ObjectID="_1541938369" r:id="rId21"/>
        </w:object>
      </w:r>
    </w:p>
    <w:p w:rsidR="00D8215C" w:rsidRDefault="002204EF" w:rsidP="00470DC9">
      <w:pPr>
        <w:jc w:val="center"/>
        <w:rPr>
          <w:rFonts w:asciiTheme="minorHAnsi" w:hAnsiTheme="minorHAnsi"/>
          <w:sz w:val="20"/>
        </w:rPr>
      </w:pPr>
      <w:r>
        <w:rPr>
          <w:rFonts w:asciiTheme="minorHAnsi" w:hAnsiTheme="minorHAnsi"/>
          <w:sz w:val="20"/>
        </w:rPr>
        <w:t xml:space="preserve">Wireframe 4 </w:t>
      </w:r>
      <w:r w:rsidR="00D8215C">
        <w:rPr>
          <w:rFonts w:asciiTheme="minorHAnsi" w:hAnsiTheme="minorHAnsi"/>
          <w:sz w:val="20"/>
        </w:rPr>
        <w:t>– Reporting</w:t>
      </w:r>
      <w:r w:rsidR="00DB5E2A">
        <w:rPr>
          <w:rFonts w:asciiTheme="minorHAnsi" w:hAnsiTheme="minorHAnsi"/>
          <w:sz w:val="20"/>
        </w:rPr>
        <w:t xml:space="preserve"> w/Unblock report view</w:t>
      </w:r>
    </w:p>
    <w:p w:rsidR="00DB5E2A" w:rsidRDefault="00DB5E2A" w:rsidP="00470DC9">
      <w:pPr>
        <w:jc w:val="center"/>
        <w:rPr>
          <w:rFonts w:asciiTheme="minorHAnsi" w:hAnsiTheme="minorHAnsi"/>
          <w:sz w:val="20"/>
        </w:rPr>
      </w:pPr>
    </w:p>
    <w:p w:rsidR="00DB5E2A" w:rsidRDefault="00DB5E2A" w:rsidP="00470DC9">
      <w:pPr>
        <w:jc w:val="center"/>
        <w:rPr>
          <w:rFonts w:asciiTheme="minorHAnsi" w:hAnsiTheme="minorHAnsi"/>
          <w:sz w:val="20"/>
        </w:rPr>
      </w:pPr>
      <w:r>
        <w:object w:dxaOrig="13806" w:dyaOrig="9312">
          <v:shape id="_x0000_i1029" type="#_x0000_t75" style="width:526.2pt;height:354.6pt" o:ole="">
            <v:imagedata r:id="rId22" o:title=""/>
          </v:shape>
          <o:OLEObject Type="Embed" ProgID="Visio.Drawing.15" ShapeID="_x0000_i1029" DrawAspect="Content" ObjectID="_1541938370" r:id="rId23"/>
        </w:object>
      </w:r>
    </w:p>
    <w:p w:rsidR="00DB5E2A" w:rsidRDefault="00DB5E2A" w:rsidP="00DB5E2A">
      <w:pPr>
        <w:jc w:val="center"/>
        <w:rPr>
          <w:rFonts w:asciiTheme="minorHAnsi" w:hAnsiTheme="minorHAnsi"/>
          <w:sz w:val="20"/>
        </w:rPr>
      </w:pPr>
      <w:r>
        <w:rPr>
          <w:rFonts w:asciiTheme="minorHAnsi" w:hAnsiTheme="minorHAnsi"/>
          <w:sz w:val="20"/>
        </w:rPr>
        <w:t>Wireframe 5 – Reporting w/White List report view</w:t>
      </w:r>
    </w:p>
    <w:p w:rsidR="00DB5E2A" w:rsidRDefault="00DB5E2A" w:rsidP="00470DC9">
      <w:pPr>
        <w:jc w:val="center"/>
        <w:rPr>
          <w:rFonts w:asciiTheme="minorHAnsi" w:hAnsiTheme="minorHAnsi"/>
          <w:sz w:val="20"/>
        </w:rPr>
      </w:pPr>
    </w:p>
    <w:p w:rsidR="00DB5E2A" w:rsidRDefault="000D526F" w:rsidP="00470DC9">
      <w:pPr>
        <w:jc w:val="center"/>
        <w:rPr>
          <w:rFonts w:asciiTheme="minorHAnsi" w:hAnsiTheme="minorHAnsi"/>
          <w:sz w:val="20"/>
        </w:rPr>
      </w:pPr>
      <w:r>
        <w:object w:dxaOrig="13806" w:dyaOrig="8341">
          <v:shape id="_x0000_i1030" type="#_x0000_t75" style="width:526.2pt;height:318pt" o:ole="">
            <v:imagedata r:id="rId24" o:title=""/>
          </v:shape>
          <o:OLEObject Type="Embed" ProgID="Visio.Drawing.15" ShapeID="_x0000_i1030" DrawAspect="Content" ObjectID="_1541938371" r:id="rId25"/>
        </w:object>
      </w:r>
    </w:p>
    <w:p w:rsidR="00DB5E2A" w:rsidRDefault="001B1B5A" w:rsidP="00DB5E2A">
      <w:pPr>
        <w:jc w:val="center"/>
        <w:rPr>
          <w:rFonts w:asciiTheme="minorHAnsi" w:hAnsiTheme="minorHAnsi"/>
          <w:sz w:val="20"/>
        </w:rPr>
      </w:pPr>
      <w:r>
        <w:rPr>
          <w:rFonts w:asciiTheme="minorHAnsi" w:hAnsiTheme="minorHAnsi"/>
          <w:sz w:val="20"/>
        </w:rPr>
        <w:t>Wireframe 6</w:t>
      </w:r>
      <w:r w:rsidR="00DB5E2A">
        <w:rPr>
          <w:rFonts w:asciiTheme="minorHAnsi" w:hAnsiTheme="minorHAnsi"/>
          <w:sz w:val="20"/>
        </w:rPr>
        <w:t xml:space="preserve"> – Admin</w:t>
      </w:r>
    </w:p>
    <w:p w:rsidR="00DB5E2A" w:rsidRDefault="00DB5E2A" w:rsidP="00470DC9">
      <w:pPr>
        <w:jc w:val="center"/>
        <w:rPr>
          <w:rFonts w:asciiTheme="minorHAnsi" w:hAnsiTheme="minorHAnsi"/>
          <w:sz w:val="20"/>
        </w:rPr>
      </w:pPr>
    </w:p>
    <w:p w:rsidR="00D8215C" w:rsidRDefault="00D8215C" w:rsidP="00470DC9">
      <w:pPr>
        <w:jc w:val="center"/>
        <w:rPr>
          <w:rFonts w:asciiTheme="minorHAnsi" w:hAnsiTheme="minorHAnsi"/>
          <w:sz w:val="20"/>
        </w:rPr>
      </w:pPr>
    </w:p>
    <w:p w:rsidR="00D8215C" w:rsidRPr="00D8215C" w:rsidRDefault="00D8215C" w:rsidP="00470DC9">
      <w:pPr>
        <w:jc w:val="center"/>
        <w:rPr>
          <w:rFonts w:asciiTheme="minorHAnsi" w:hAnsiTheme="minorHAnsi"/>
          <w:sz w:val="20"/>
        </w:rPr>
      </w:pPr>
    </w:p>
    <w:p w:rsidR="00564FF4" w:rsidRDefault="00564FF4" w:rsidP="00564FF4">
      <w:pPr>
        <w:pStyle w:val="Heading3"/>
        <w:rPr>
          <w:rFonts w:ascii="Calibri" w:hAnsi="Calibri" w:cs="Calibri"/>
          <w:szCs w:val="24"/>
        </w:rPr>
      </w:pPr>
      <w:bookmarkStart w:id="134" w:name="_Toc506458786"/>
      <w:bookmarkStart w:id="135" w:name="_Toc462676523"/>
      <w:bookmarkStart w:id="136" w:name="_Toc506458788"/>
      <w:r w:rsidRPr="00656635">
        <w:rPr>
          <w:rFonts w:ascii="Calibri" w:hAnsi="Calibri" w:cs="Calibri"/>
          <w:szCs w:val="24"/>
        </w:rPr>
        <w:t>3.1.2 Hardware Interfaces</w:t>
      </w:r>
      <w:bookmarkStart w:id="137" w:name="_Toc506458787"/>
      <w:bookmarkEnd w:id="134"/>
      <w:bookmarkEnd w:id="135"/>
    </w:p>
    <w:p w:rsidR="00564FF4" w:rsidRDefault="00564FF4" w:rsidP="00564FF4">
      <w:pPr>
        <w:pStyle w:val="Heading3"/>
        <w:rPr>
          <w:rFonts w:ascii="Calibri" w:hAnsi="Calibri" w:cs="Calibri"/>
          <w:szCs w:val="24"/>
        </w:rPr>
      </w:pPr>
      <w:bookmarkStart w:id="138" w:name="_Toc462676524"/>
      <w:r w:rsidRPr="00656635">
        <w:rPr>
          <w:rFonts w:ascii="Calibri" w:hAnsi="Calibri" w:cs="Calibri"/>
          <w:szCs w:val="24"/>
        </w:rPr>
        <w:t>3.1.3 Software Interfaces</w:t>
      </w:r>
      <w:bookmarkEnd w:id="137"/>
      <w:bookmarkEnd w:id="138"/>
    </w:p>
    <w:p w:rsidR="00EB1DDA" w:rsidRPr="00656635" w:rsidRDefault="00776A50">
      <w:pPr>
        <w:pStyle w:val="Heading3"/>
        <w:rPr>
          <w:rFonts w:ascii="Calibri" w:hAnsi="Calibri" w:cs="Calibri"/>
          <w:szCs w:val="24"/>
        </w:rPr>
      </w:pPr>
      <w:bookmarkStart w:id="139" w:name="_Toc462676525"/>
      <w:r w:rsidRPr="00656635">
        <w:rPr>
          <w:rFonts w:ascii="Calibri" w:hAnsi="Calibri" w:cs="Calibri"/>
          <w:szCs w:val="24"/>
        </w:rPr>
        <w:t>3.1.4 Communications Interfaces</w:t>
      </w:r>
      <w:bookmarkEnd w:id="136"/>
      <w:bookmarkEnd w:id="139"/>
    </w:p>
    <w:p w:rsidR="00EB1DDA" w:rsidRPr="00656635" w:rsidRDefault="00776A50">
      <w:pPr>
        <w:pStyle w:val="Heading2"/>
        <w:rPr>
          <w:rFonts w:ascii="Calibri" w:hAnsi="Calibri" w:cs="Calibri"/>
          <w:sz w:val="24"/>
          <w:szCs w:val="24"/>
        </w:rPr>
      </w:pPr>
      <w:bookmarkStart w:id="140" w:name="_Toc506458789"/>
      <w:bookmarkStart w:id="141" w:name="_Toc462676526"/>
      <w:r w:rsidRPr="00656635">
        <w:rPr>
          <w:rFonts w:ascii="Calibri" w:hAnsi="Calibri" w:cs="Calibri"/>
          <w:sz w:val="24"/>
          <w:szCs w:val="24"/>
        </w:rPr>
        <w:t>3.2 Functional Requirements</w:t>
      </w:r>
      <w:bookmarkEnd w:id="140"/>
      <w:bookmarkEnd w:id="141"/>
    </w:p>
    <w:p w:rsidR="00EB1DDA" w:rsidRPr="00656635" w:rsidRDefault="00776A50">
      <w:pPr>
        <w:pStyle w:val="BodyText"/>
        <w:rPr>
          <w:rFonts w:ascii="Calibri" w:hAnsi="Calibri" w:cs="Calibri"/>
          <w:szCs w:val="24"/>
        </w:rPr>
      </w:pPr>
      <w:r w:rsidRPr="00656635">
        <w:rPr>
          <w:rFonts w:ascii="Calibri" w:hAnsi="Calibri" w:cs="Calibri"/>
          <w:szCs w:val="24"/>
        </w:rPr>
        <w:t>This section describes specific features of the software project.  If desired, some requirements may be specified in the use-case format and listed in the Use Cases Section.</w:t>
      </w:r>
    </w:p>
    <w:p w:rsidR="00EB1DDA" w:rsidRPr="00656635" w:rsidRDefault="00776A50">
      <w:pPr>
        <w:pStyle w:val="Heading3"/>
        <w:rPr>
          <w:rFonts w:ascii="Calibri" w:hAnsi="Calibri" w:cs="Calibri"/>
          <w:szCs w:val="24"/>
        </w:rPr>
      </w:pPr>
      <w:bookmarkStart w:id="142" w:name="_Toc506458790"/>
      <w:bookmarkStart w:id="143" w:name="_Toc462676527"/>
      <w:proofErr w:type="gramStart"/>
      <w:r w:rsidRPr="00656635">
        <w:rPr>
          <w:rFonts w:ascii="Calibri" w:hAnsi="Calibri" w:cs="Calibri"/>
          <w:szCs w:val="24"/>
        </w:rPr>
        <w:t xml:space="preserve">3.2.1 </w:t>
      </w:r>
      <w:bookmarkEnd w:id="142"/>
      <w:r w:rsidR="00F95318">
        <w:rPr>
          <w:rFonts w:ascii="Calibri" w:hAnsi="Calibri" w:cs="Calibri"/>
          <w:szCs w:val="24"/>
        </w:rPr>
        <w:t xml:space="preserve"> Tab</w:t>
      </w:r>
      <w:proofErr w:type="gramEnd"/>
      <w:r w:rsidR="00F95318">
        <w:rPr>
          <w:rFonts w:ascii="Calibri" w:hAnsi="Calibri" w:cs="Calibri"/>
          <w:szCs w:val="24"/>
        </w:rPr>
        <w:t xml:space="preserve"> 1 – Number Unblock</w:t>
      </w:r>
      <w:bookmarkEnd w:id="143"/>
    </w:p>
    <w:p w:rsidR="00EB1DDA" w:rsidRDefault="00776A50">
      <w:pPr>
        <w:rPr>
          <w:rFonts w:ascii="Calibri" w:hAnsi="Calibri" w:cs="Calibri"/>
          <w:szCs w:val="24"/>
        </w:rPr>
      </w:pPr>
      <w:r w:rsidRPr="00656635">
        <w:rPr>
          <w:rFonts w:ascii="Calibri" w:hAnsi="Calibri" w:cs="Calibri"/>
          <w:szCs w:val="24"/>
        </w:rPr>
        <w:t>3.2.1.1 Introduction</w:t>
      </w:r>
      <w:r w:rsidR="001B0E76">
        <w:rPr>
          <w:rFonts w:ascii="Calibri" w:hAnsi="Calibri" w:cs="Calibri"/>
          <w:szCs w:val="24"/>
        </w:rPr>
        <w:t xml:space="preserve"> – This tab will have </w:t>
      </w:r>
      <w:r w:rsidR="00DA22AE">
        <w:rPr>
          <w:rFonts w:ascii="Calibri" w:hAnsi="Calibri" w:cs="Calibri"/>
          <w:szCs w:val="24"/>
        </w:rPr>
        <w:t>a form with seven</w:t>
      </w:r>
      <w:r w:rsidR="001B0E76">
        <w:rPr>
          <w:rFonts w:ascii="Calibri" w:hAnsi="Calibri" w:cs="Calibri"/>
          <w:szCs w:val="24"/>
        </w:rPr>
        <w:t xml:space="preserve"> text labels, each with a corresponding formatted input field. It will also have additional text/icons to indicate missing/required information</w:t>
      </w:r>
      <w:r w:rsidR="00550144">
        <w:rPr>
          <w:rFonts w:ascii="Calibri" w:hAnsi="Calibri" w:cs="Calibri"/>
          <w:szCs w:val="24"/>
        </w:rPr>
        <w:t xml:space="preserve"> and two radio controls and two button controls</w:t>
      </w:r>
      <w:r w:rsidR="001B0E76">
        <w:rPr>
          <w:rFonts w:ascii="Calibri" w:hAnsi="Calibri" w:cs="Calibri"/>
          <w:szCs w:val="24"/>
        </w:rPr>
        <w:t xml:space="preserve">. The text labels </w:t>
      </w:r>
      <w:r w:rsidR="004A1076">
        <w:rPr>
          <w:rFonts w:ascii="Calibri" w:hAnsi="Calibri" w:cs="Calibri"/>
          <w:szCs w:val="24"/>
        </w:rPr>
        <w:t xml:space="preserve">should be </w:t>
      </w:r>
      <w:r w:rsidR="00550144">
        <w:rPr>
          <w:rFonts w:ascii="Calibri" w:hAnsi="Calibri" w:cs="Calibri"/>
          <w:szCs w:val="24"/>
        </w:rPr>
        <w:t>in BLACK</w:t>
      </w:r>
      <w:r w:rsidR="004A1076">
        <w:rPr>
          <w:rFonts w:ascii="Calibri" w:hAnsi="Calibri" w:cs="Calibri"/>
          <w:szCs w:val="24"/>
        </w:rPr>
        <w:t xml:space="preserve"> font with </w:t>
      </w:r>
      <w:r w:rsidR="00550144">
        <w:rPr>
          <w:rFonts w:ascii="Calibri" w:hAnsi="Calibri" w:cs="Calibri"/>
          <w:szCs w:val="24"/>
        </w:rPr>
        <w:t>asterisk</w:t>
      </w:r>
      <w:r w:rsidR="004A1076">
        <w:rPr>
          <w:rFonts w:ascii="Calibri" w:hAnsi="Calibri" w:cs="Calibri"/>
          <w:szCs w:val="24"/>
        </w:rPr>
        <w:t xml:space="preserve"> in RED unless otherwise noted. Labels </w:t>
      </w:r>
      <w:r w:rsidR="001B0E76">
        <w:rPr>
          <w:rFonts w:ascii="Calibri" w:hAnsi="Calibri" w:cs="Calibri"/>
          <w:szCs w:val="24"/>
        </w:rPr>
        <w:t>are as follows:</w:t>
      </w:r>
    </w:p>
    <w:p w:rsidR="001B0E76" w:rsidRDefault="001B0E76" w:rsidP="001B0E76">
      <w:pPr>
        <w:pStyle w:val="ListParagraph"/>
        <w:numPr>
          <w:ilvl w:val="0"/>
          <w:numId w:val="12"/>
        </w:numPr>
        <w:rPr>
          <w:rFonts w:ascii="Calibri" w:hAnsi="Calibri" w:cs="Calibri"/>
          <w:szCs w:val="24"/>
        </w:rPr>
      </w:pPr>
      <w:r>
        <w:rPr>
          <w:rFonts w:ascii="Calibri" w:hAnsi="Calibri" w:cs="Calibri"/>
          <w:szCs w:val="24"/>
        </w:rPr>
        <w:t xml:space="preserve">* </w:t>
      </w:r>
      <w:r w:rsidR="004A1076">
        <w:rPr>
          <w:rFonts w:ascii="Calibri" w:hAnsi="Calibri" w:cs="Calibri"/>
          <w:szCs w:val="24"/>
        </w:rPr>
        <w:t>“</w:t>
      </w:r>
      <w:r>
        <w:rPr>
          <w:rFonts w:ascii="Calibri" w:hAnsi="Calibri" w:cs="Calibri"/>
          <w:szCs w:val="24"/>
        </w:rPr>
        <w:t>Enter phone number needing temporary override</w:t>
      </w:r>
      <w:r w:rsidR="004A1076">
        <w:rPr>
          <w:rFonts w:ascii="Calibri" w:hAnsi="Calibri" w:cs="Calibri"/>
          <w:szCs w:val="24"/>
        </w:rPr>
        <w:t>”</w:t>
      </w:r>
    </w:p>
    <w:p w:rsidR="001B0E76" w:rsidRDefault="001B0E76" w:rsidP="001B0E76">
      <w:pPr>
        <w:pStyle w:val="ListParagraph"/>
        <w:numPr>
          <w:ilvl w:val="0"/>
          <w:numId w:val="12"/>
        </w:numPr>
        <w:rPr>
          <w:rFonts w:ascii="Calibri" w:hAnsi="Calibri" w:cs="Calibri"/>
          <w:szCs w:val="24"/>
        </w:rPr>
      </w:pPr>
      <w:r>
        <w:rPr>
          <w:rFonts w:ascii="Calibri" w:hAnsi="Calibri" w:cs="Calibri"/>
          <w:szCs w:val="24"/>
        </w:rPr>
        <w:t xml:space="preserve">* </w:t>
      </w:r>
      <w:r w:rsidR="004A1076">
        <w:rPr>
          <w:rFonts w:ascii="Calibri" w:hAnsi="Calibri" w:cs="Calibri"/>
          <w:szCs w:val="24"/>
        </w:rPr>
        <w:t>“</w:t>
      </w:r>
      <w:r>
        <w:rPr>
          <w:rFonts w:ascii="Calibri" w:hAnsi="Calibri" w:cs="Calibri"/>
          <w:szCs w:val="24"/>
        </w:rPr>
        <w:t>Reason for overriding daily dial cap limit</w:t>
      </w:r>
      <w:r w:rsidR="004A1076">
        <w:rPr>
          <w:rFonts w:ascii="Calibri" w:hAnsi="Calibri" w:cs="Calibri"/>
          <w:szCs w:val="24"/>
        </w:rPr>
        <w:t>”</w:t>
      </w:r>
    </w:p>
    <w:p w:rsidR="004A1076" w:rsidRDefault="004A1076" w:rsidP="001B0E76">
      <w:pPr>
        <w:pStyle w:val="ListParagraph"/>
        <w:numPr>
          <w:ilvl w:val="0"/>
          <w:numId w:val="12"/>
        </w:numPr>
        <w:rPr>
          <w:rFonts w:ascii="Calibri" w:hAnsi="Calibri" w:cs="Calibri"/>
          <w:szCs w:val="24"/>
        </w:rPr>
      </w:pPr>
      <w:r>
        <w:rPr>
          <w:rFonts w:ascii="Calibri" w:hAnsi="Calibri" w:cs="Calibri"/>
          <w:szCs w:val="24"/>
        </w:rPr>
        <w:t>* “Student Name”</w:t>
      </w:r>
      <w:r w:rsidR="005E61F5">
        <w:rPr>
          <w:rFonts w:ascii="Calibri" w:hAnsi="Calibri" w:cs="Calibri"/>
          <w:szCs w:val="24"/>
        </w:rPr>
        <w:t xml:space="preserve"> “Employer Name”</w:t>
      </w:r>
      <w:r>
        <w:rPr>
          <w:rFonts w:ascii="Calibri" w:hAnsi="Calibri" w:cs="Calibri"/>
          <w:szCs w:val="24"/>
        </w:rPr>
        <w:t xml:space="preserve"> (with a radio button</w:t>
      </w:r>
      <w:r w:rsidR="005E61F5">
        <w:rPr>
          <w:rFonts w:ascii="Calibri" w:hAnsi="Calibri" w:cs="Calibri"/>
          <w:szCs w:val="24"/>
        </w:rPr>
        <w:t xml:space="preserve"> in front of each that will toggle between</w:t>
      </w:r>
      <w:r>
        <w:rPr>
          <w:rFonts w:ascii="Calibri" w:hAnsi="Calibri" w:cs="Calibri"/>
          <w:szCs w:val="24"/>
        </w:rPr>
        <w:t xml:space="preserve">) </w:t>
      </w:r>
    </w:p>
    <w:p w:rsidR="004A1076" w:rsidRDefault="004A1076" w:rsidP="004A1076">
      <w:pPr>
        <w:pStyle w:val="ListParagraph"/>
        <w:numPr>
          <w:ilvl w:val="0"/>
          <w:numId w:val="12"/>
        </w:numPr>
        <w:rPr>
          <w:rFonts w:ascii="Calibri" w:hAnsi="Calibri" w:cs="Calibri"/>
          <w:szCs w:val="24"/>
        </w:rPr>
      </w:pPr>
      <w:r>
        <w:rPr>
          <w:rFonts w:ascii="Calibri" w:hAnsi="Calibri" w:cs="Calibri"/>
          <w:szCs w:val="24"/>
        </w:rPr>
        <w:lastRenderedPageBreak/>
        <w:t xml:space="preserve">“If Student, enter </w:t>
      </w:r>
      <w:proofErr w:type="spellStart"/>
      <w:r>
        <w:rPr>
          <w:rFonts w:ascii="Calibri" w:hAnsi="Calibri" w:cs="Calibri"/>
          <w:szCs w:val="24"/>
        </w:rPr>
        <w:t>SyStudentid</w:t>
      </w:r>
      <w:proofErr w:type="spellEnd"/>
      <w:r>
        <w:rPr>
          <w:rFonts w:ascii="Calibri" w:hAnsi="Calibri" w:cs="Calibri"/>
          <w:szCs w:val="24"/>
        </w:rPr>
        <w:t>”</w:t>
      </w:r>
    </w:p>
    <w:p w:rsidR="004A1076" w:rsidRDefault="004A1076" w:rsidP="004A1076">
      <w:pPr>
        <w:pStyle w:val="ListParagraph"/>
        <w:numPr>
          <w:ilvl w:val="0"/>
          <w:numId w:val="12"/>
        </w:numPr>
        <w:rPr>
          <w:rFonts w:ascii="Calibri" w:hAnsi="Calibri" w:cs="Calibri"/>
          <w:szCs w:val="24"/>
        </w:rPr>
      </w:pPr>
      <w:r>
        <w:rPr>
          <w:rFonts w:ascii="Calibri" w:hAnsi="Calibri" w:cs="Calibri"/>
          <w:szCs w:val="24"/>
        </w:rPr>
        <w:t>* “Provide additional details”</w:t>
      </w:r>
    </w:p>
    <w:p w:rsidR="004A1076" w:rsidRDefault="005E61F5" w:rsidP="004A1076">
      <w:pPr>
        <w:pStyle w:val="ListParagraph"/>
        <w:numPr>
          <w:ilvl w:val="0"/>
          <w:numId w:val="12"/>
        </w:numPr>
        <w:rPr>
          <w:rFonts w:ascii="Calibri" w:hAnsi="Calibri" w:cs="Calibri"/>
          <w:szCs w:val="24"/>
        </w:rPr>
      </w:pPr>
      <w:r>
        <w:rPr>
          <w:rFonts w:ascii="Calibri" w:hAnsi="Calibri" w:cs="Calibri"/>
          <w:szCs w:val="24"/>
        </w:rPr>
        <w:t>Cancel Button</w:t>
      </w:r>
    </w:p>
    <w:p w:rsidR="004A1076" w:rsidRDefault="004A1076" w:rsidP="004A1076">
      <w:pPr>
        <w:pStyle w:val="ListParagraph"/>
        <w:numPr>
          <w:ilvl w:val="0"/>
          <w:numId w:val="12"/>
        </w:numPr>
        <w:rPr>
          <w:rFonts w:ascii="Calibri" w:hAnsi="Calibri" w:cs="Calibri"/>
          <w:szCs w:val="24"/>
        </w:rPr>
      </w:pPr>
      <w:r>
        <w:rPr>
          <w:rFonts w:ascii="Calibri" w:hAnsi="Calibri" w:cs="Calibri"/>
          <w:szCs w:val="24"/>
        </w:rPr>
        <w:t>Save Button</w:t>
      </w:r>
    </w:p>
    <w:p w:rsidR="004A1076" w:rsidRPr="005E61F5" w:rsidRDefault="005E61F5" w:rsidP="005E61F5">
      <w:pPr>
        <w:pStyle w:val="ListParagraph"/>
        <w:numPr>
          <w:ilvl w:val="0"/>
          <w:numId w:val="12"/>
        </w:numPr>
        <w:rPr>
          <w:rFonts w:ascii="Calibri" w:hAnsi="Calibri" w:cs="Calibri"/>
          <w:szCs w:val="24"/>
        </w:rPr>
      </w:pPr>
      <w:r>
        <w:rPr>
          <w:rFonts w:ascii="Calibri" w:hAnsi="Calibri" w:cs="Calibri"/>
          <w:szCs w:val="24"/>
        </w:rPr>
        <w:t>* Required Field (Font color should be red)</w:t>
      </w:r>
    </w:p>
    <w:p w:rsidR="00E526BD" w:rsidRDefault="00550144" w:rsidP="00550144">
      <w:pPr>
        <w:rPr>
          <w:rFonts w:ascii="Calibri" w:hAnsi="Calibri" w:cs="Calibri"/>
          <w:szCs w:val="24"/>
        </w:rPr>
      </w:pPr>
      <w:r>
        <w:rPr>
          <w:rFonts w:ascii="Calibri" w:hAnsi="Calibri" w:cs="Calibri"/>
          <w:szCs w:val="24"/>
        </w:rPr>
        <w:t>3.2.1.2 Inputs – This tab will have</w:t>
      </w:r>
      <w:r w:rsidR="00DA22AE">
        <w:rPr>
          <w:rFonts w:ascii="Calibri" w:hAnsi="Calibri" w:cs="Calibri"/>
          <w:szCs w:val="24"/>
        </w:rPr>
        <w:t xml:space="preserve"> a form with</w:t>
      </w:r>
      <w:r>
        <w:rPr>
          <w:rFonts w:ascii="Calibri" w:hAnsi="Calibri" w:cs="Calibri"/>
          <w:szCs w:val="24"/>
        </w:rPr>
        <w:t xml:space="preserve"> five input fields that </w:t>
      </w:r>
      <w:r w:rsidR="005E61F5">
        <w:rPr>
          <w:rFonts w:ascii="Calibri" w:hAnsi="Calibri" w:cs="Calibri"/>
          <w:szCs w:val="24"/>
        </w:rPr>
        <w:t>correspond</w:t>
      </w:r>
      <w:r>
        <w:rPr>
          <w:rFonts w:ascii="Calibri" w:hAnsi="Calibri" w:cs="Calibri"/>
          <w:szCs w:val="24"/>
        </w:rPr>
        <w:t xml:space="preserve"> to the text labels.</w:t>
      </w:r>
    </w:p>
    <w:p w:rsidR="00550144" w:rsidRDefault="00550144" w:rsidP="005E61F5">
      <w:pPr>
        <w:pStyle w:val="ListParagraph"/>
        <w:numPr>
          <w:ilvl w:val="0"/>
          <w:numId w:val="14"/>
        </w:numPr>
        <w:ind w:left="1080"/>
        <w:rPr>
          <w:rFonts w:ascii="Calibri" w:hAnsi="Calibri" w:cs="Calibri"/>
          <w:szCs w:val="24"/>
        </w:rPr>
      </w:pPr>
      <w:r>
        <w:rPr>
          <w:rFonts w:ascii="Calibri" w:hAnsi="Calibri" w:cs="Calibri"/>
          <w:szCs w:val="24"/>
        </w:rPr>
        <w:t>Phone number entry boxed field – format 10 digit phone</w:t>
      </w:r>
    </w:p>
    <w:p w:rsidR="00550144" w:rsidRPr="00A87741" w:rsidRDefault="00550144" w:rsidP="005E61F5">
      <w:pPr>
        <w:pStyle w:val="ListParagraph"/>
        <w:numPr>
          <w:ilvl w:val="0"/>
          <w:numId w:val="14"/>
        </w:numPr>
        <w:ind w:left="1080"/>
        <w:rPr>
          <w:rFonts w:ascii="Calibri" w:hAnsi="Calibri" w:cs="Calibri"/>
          <w:szCs w:val="24"/>
        </w:rPr>
      </w:pPr>
      <w:r>
        <w:rPr>
          <w:rFonts w:ascii="Calibri" w:hAnsi="Calibri" w:cs="Calibri"/>
          <w:szCs w:val="24"/>
        </w:rPr>
        <w:t xml:space="preserve">Dropdown control listing </w:t>
      </w:r>
      <w:r w:rsidR="005E61F5">
        <w:rPr>
          <w:rFonts w:ascii="Calibri" w:hAnsi="Calibri" w:cs="Calibri"/>
          <w:szCs w:val="24"/>
        </w:rPr>
        <w:t xml:space="preserve">categories </w:t>
      </w:r>
      <w:r w:rsidR="005E61F5">
        <w:rPr>
          <w:rFonts w:ascii="Calibri" w:hAnsi="Calibri" w:cs="Calibri"/>
          <w:color w:val="FF0000"/>
          <w:szCs w:val="24"/>
        </w:rPr>
        <w:t>(need to define categories list)</w:t>
      </w:r>
    </w:p>
    <w:p w:rsidR="00A87741" w:rsidRPr="004E1DB9" w:rsidRDefault="00A87741" w:rsidP="004E1DB9">
      <w:pPr>
        <w:pStyle w:val="ListParagraph"/>
        <w:numPr>
          <w:ilvl w:val="0"/>
          <w:numId w:val="18"/>
        </w:numPr>
        <w:rPr>
          <w:rFonts w:ascii="Calibri" w:hAnsi="Calibri" w:cs="Calibri"/>
          <w:szCs w:val="24"/>
        </w:rPr>
      </w:pPr>
      <w:r w:rsidRPr="004E1DB9">
        <w:rPr>
          <w:rFonts w:ascii="Calibri" w:hAnsi="Calibri" w:cs="Calibri"/>
          <w:szCs w:val="24"/>
        </w:rPr>
        <w:t>“01 – Student Requested Callback”</w:t>
      </w:r>
    </w:p>
    <w:p w:rsidR="00A87741" w:rsidRDefault="00A87741" w:rsidP="00A87741">
      <w:pPr>
        <w:pStyle w:val="ListParagraph"/>
        <w:numPr>
          <w:ilvl w:val="0"/>
          <w:numId w:val="18"/>
        </w:numPr>
        <w:rPr>
          <w:rFonts w:ascii="Calibri" w:hAnsi="Calibri" w:cs="Calibri"/>
          <w:szCs w:val="24"/>
        </w:rPr>
      </w:pPr>
      <w:r>
        <w:rPr>
          <w:rFonts w:ascii="Calibri" w:hAnsi="Calibri" w:cs="Calibri"/>
          <w:szCs w:val="24"/>
        </w:rPr>
        <w:t>“02 – Employer Requested Callback”</w:t>
      </w:r>
    </w:p>
    <w:p w:rsidR="00E31DCA" w:rsidRPr="00A87741" w:rsidRDefault="00E31DCA" w:rsidP="00A87741">
      <w:pPr>
        <w:pStyle w:val="ListParagraph"/>
        <w:numPr>
          <w:ilvl w:val="0"/>
          <w:numId w:val="18"/>
        </w:numPr>
        <w:rPr>
          <w:rFonts w:ascii="Calibri" w:hAnsi="Calibri" w:cs="Calibri"/>
          <w:szCs w:val="24"/>
        </w:rPr>
      </w:pPr>
      <w:r>
        <w:rPr>
          <w:rFonts w:ascii="Calibri" w:hAnsi="Calibri" w:cs="Calibri"/>
          <w:szCs w:val="24"/>
        </w:rPr>
        <w:t>“03 – Connectivity Issues”</w:t>
      </w:r>
    </w:p>
    <w:p w:rsidR="005E61F5" w:rsidRDefault="00550144" w:rsidP="005E61F5">
      <w:pPr>
        <w:pStyle w:val="ListParagraph"/>
        <w:numPr>
          <w:ilvl w:val="0"/>
          <w:numId w:val="14"/>
        </w:numPr>
        <w:ind w:left="1080"/>
        <w:rPr>
          <w:rFonts w:ascii="Calibri" w:hAnsi="Calibri" w:cs="Calibri"/>
          <w:szCs w:val="24"/>
        </w:rPr>
      </w:pPr>
      <w:r>
        <w:rPr>
          <w:rFonts w:ascii="Calibri" w:hAnsi="Calibri" w:cs="Calibri"/>
          <w:szCs w:val="24"/>
        </w:rPr>
        <w:t>Boxed Field – format Varchar (40?)</w:t>
      </w:r>
    </w:p>
    <w:p w:rsidR="005E61F5" w:rsidRDefault="00550144" w:rsidP="005E61F5">
      <w:pPr>
        <w:pStyle w:val="ListParagraph"/>
        <w:numPr>
          <w:ilvl w:val="0"/>
          <w:numId w:val="14"/>
        </w:numPr>
        <w:ind w:left="1080"/>
        <w:rPr>
          <w:rFonts w:ascii="Calibri" w:hAnsi="Calibri" w:cs="Calibri"/>
          <w:szCs w:val="24"/>
        </w:rPr>
      </w:pPr>
      <w:r w:rsidRPr="005E61F5">
        <w:rPr>
          <w:rFonts w:ascii="Calibri" w:hAnsi="Calibri" w:cs="Calibri"/>
          <w:szCs w:val="24"/>
        </w:rPr>
        <w:t xml:space="preserve">Boxed Field – format </w:t>
      </w:r>
      <w:r w:rsidR="005E61F5">
        <w:rPr>
          <w:rFonts w:ascii="Calibri" w:hAnsi="Calibri" w:cs="Calibri"/>
          <w:szCs w:val="24"/>
        </w:rPr>
        <w:t>Numeral</w:t>
      </w:r>
    </w:p>
    <w:p w:rsidR="005E61F5" w:rsidRDefault="005E61F5" w:rsidP="005E61F5">
      <w:pPr>
        <w:pStyle w:val="ListParagraph"/>
        <w:numPr>
          <w:ilvl w:val="0"/>
          <w:numId w:val="14"/>
        </w:numPr>
        <w:ind w:left="1080"/>
        <w:rPr>
          <w:rFonts w:ascii="Calibri" w:hAnsi="Calibri" w:cs="Calibri"/>
          <w:szCs w:val="24"/>
        </w:rPr>
      </w:pPr>
      <w:r>
        <w:rPr>
          <w:rFonts w:ascii="Calibri" w:hAnsi="Calibri" w:cs="Calibri"/>
          <w:szCs w:val="24"/>
        </w:rPr>
        <w:t>Boxed expandable Field – format Varchar (140</w:t>
      </w:r>
      <w:proofErr w:type="gramStart"/>
      <w:r>
        <w:rPr>
          <w:rFonts w:ascii="Calibri" w:hAnsi="Calibri" w:cs="Calibri"/>
          <w:szCs w:val="24"/>
        </w:rPr>
        <w:t>?</w:t>
      </w:r>
      <w:r w:rsidR="004E1DB9">
        <w:rPr>
          <w:rFonts w:ascii="Calibri" w:hAnsi="Calibri" w:cs="Calibri"/>
          <w:szCs w:val="24"/>
        </w:rPr>
        <w:t>200</w:t>
      </w:r>
      <w:proofErr w:type="gramEnd"/>
      <w:r w:rsidR="004E1DB9">
        <w:rPr>
          <w:rFonts w:ascii="Calibri" w:hAnsi="Calibri" w:cs="Calibri"/>
          <w:szCs w:val="24"/>
        </w:rPr>
        <w:t>?</w:t>
      </w:r>
      <w:r>
        <w:rPr>
          <w:rFonts w:ascii="Calibri" w:hAnsi="Calibri" w:cs="Calibri"/>
          <w:szCs w:val="24"/>
        </w:rPr>
        <w:t>)</w:t>
      </w:r>
    </w:p>
    <w:p w:rsidR="005E61F5" w:rsidRDefault="005E61F5" w:rsidP="005E61F5">
      <w:pPr>
        <w:pStyle w:val="ListParagraph"/>
        <w:numPr>
          <w:ilvl w:val="0"/>
          <w:numId w:val="14"/>
        </w:numPr>
        <w:ind w:left="1080"/>
        <w:rPr>
          <w:rFonts w:ascii="Calibri" w:hAnsi="Calibri" w:cs="Calibri"/>
          <w:szCs w:val="24"/>
        </w:rPr>
      </w:pPr>
      <w:r>
        <w:rPr>
          <w:rFonts w:ascii="Calibri" w:hAnsi="Calibri" w:cs="Calibri"/>
          <w:szCs w:val="24"/>
        </w:rPr>
        <w:t>Cancel Button</w:t>
      </w:r>
    </w:p>
    <w:p w:rsidR="005E61F5" w:rsidRPr="005E61F5" w:rsidRDefault="005E61F5" w:rsidP="005E61F5">
      <w:pPr>
        <w:pStyle w:val="ListParagraph"/>
        <w:numPr>
          <w:ilvl w:val="0"/>
          <w:numId w:val="14"/>
        </w:numPr>
        <w:ind w:left="1080"/>
        <w:rPr>
          <w:rFonts w:ascii="Calibri" w:hAnsi="Calibri" w:cs="Calibri"/>
          <w:szCs w:val="24"/>
        </w:rPr>
      </w:pPr>
      <w:r>
        <w:rPr>
          <w:rFonts w:ascii="Calibri" w:hAnsi="Calibri" w:cs="Calibri"/>
          <w:szCs w:val="24"/>
        </w:rPr>
        <w:t>Save Button</w:t>
      </w:r>
    </w:p>
    <w:p w:rsidR="00EB1DDA" w:rsidRDefault="00776A50">
      <w:pPr>
        <w:rPr>
          <w:rFonts w:ascii="Calibri" w:hAnsi="Calibri" w:cs="Calibri"/>
          <w:szCs w:val="24"/>
        </w:rPr>
      </w:pPr>
      <w:r w:rsidRPr="00656635">
        <w:rPr>
          <w:rFonts w:ascii="Calibri" w:hAnsi="Calibri" w:cs="Calibri"/>
          <w:szCs w:val="24"/>
        </w:rPr>
        <w:t>3.2.1.3 Processing</w:t>
      </w:r>
    </w:p>
    <w:p w:rsidR="00A87741" w:rsidRDefault="00DA22AE" w:rsidP="005B3394">
      <w:pPr>
        <w:pStyle w:val="ListParagraph"/>
        <w:numPr>
          <w:ilvl w:val="0"/>
          <w:numId w:val="19"/>
        </w:numPr>
        <w:rPr>
          <w:rFonts w:ascii="Calibri" w:hAnsi="Calibri" w:cs="Calibri"/>
          <w:szCs w:val="24"/>
        </w:rPr>
      </w:pPr>
      <w:r>
        <w:rPr>
          <w:rFonts w:ascii="Calibri" w:hAnsi="Calibri" w:cs="Calibri"/>
          <w:szCs w:val="24"/>
        </w:rPr>
        <w:t>Validation icon should appear</w:t>
      </w:r>
      <w:r w:rsidR="00A87741">
        <w:rPr>
          <w:rFonts w:ascii="Calibri" w:hAnsi="Calibri" w:cs="Calibri"/>
          <w:szCs w:val="24"/>
        </w:rPr>
        <w:t xml:space="preserve"> if field entry in wrong format</w:t>
      </w:r>
    </w:p>
    <w:p w:rsidR="00DA22AE" w:rsidRDefault="00A87741" w:rsidP="005B3394">
      <w:pPr>
        <w:pStyle w:val="ListParagraph"/>
        <w:numPr>
          <w:ilvl w:val="1"/>
          <w:numId w:val="19"/>
        </w:numPr>
        <w:rPr>
          <w:rFonts w:ascii="Calibri" w:hAnsi="Calibri" w:cs="Calibri"/>
          <w:szCs w:val="24"/>
        </w:rPr>
      </w:pPr>
      <w:r>
        <w:rPr>
          <w:rFonts w:ascii="Calibri" w:hAnsi="Calibri" w:cs="Calibri"/>
          <w:szCs w:val="24"/>
        </w:rPr>
        <w:t>“tool tip” reason</w:t>
      </w:r>
    </w:p>
    <w:p w:rsidR="007872D0" w:rsidRDefault="00A87741" w:rsidP="005B3394">
      <w:pPr>
        <w:pStyle w:val="ListParagraph"/>
        <w:numPr>
          <w:ilvl w:val="0"/>
          <w:numId w:val="19"/>
        </w:numPr>
        <w:rPr>
          <w:rFonts w:ascii="Calibri" w:hAnsi="Calibri" w:cs="Calibri"/>
          <w:szCs w:val="24"/>
        </w:rPr>
      </w:pPr>
      <w:r>
        <w:rPr>
          <w:rFonts w:ascii="Calibri" w:hAnsi="Calibri" w:cs="Calibri"/>
          <w:szCs w:val="24"/>
        </w:rPr>
        <w:t>Whe</w:t>
      </w:r>
      <w:r w:rsidR="007872D0">
        <w:rPr>
          <w:rFonts w:ascii="Calibri" w:hAnsi="Calibri" w:cs="Calibri"/>
          <w:szCs w:val="24"/>
        </w:rPr>
        <w:t xml:space="preserve">n Save button clicked, </w:t>
      </w:r>
    </w:p>
    <w:p w:rsidR="00A87741" w:rsidRDefault="007872D0" w:rsidP="005B3394">
      <w:pPr>
        <w:pStyle w:val="ListParagraph"/>
        <w:numPr>
          <w:ilvl w:val="1"/>
          <w:numId w:val="19"/>
        </w:numPr>
        <w:rPr>
          <w:rFonts w:ascii="Calibri" w:hAnsi="Calibri" w:cs="Calibri"/>
          <w:szCs w:val="24"/>
        </w:rPr>
      </w:pPr>
      <w:proofErr w:type="gramStart"/>
      <w:r>
        <w:rPr>
          <w:rFonts w:ascii="Calibri" w:hAnsi="Calibri" w:cs="Calibri"/>
          <w:szCs w:val="24"/>
        </w:rPr>
        <w:t>form</w:t>
      </w:r>
      <w:proofErr w:type="gramEnd"/>
      <w:r>
        <w:rPr>
          <w:rFonts w:ascii="Calibri" w:hAnsi="Calibri" w:cs="Calibri"/>
          <w:szCs w:val="24"/>
        </w:rPr>
        <w:t xml:space="preserve"> will</w:t>
      </w:r>
      <w:r w:rsidR="00A87741">
        <w:rPr>
          <w:rFonts w:ascii="Calibri" w:hAnsi="Calibri" w:cs="Calibri"/>
          <w:szCs w:val="24"/>
        </w:rPr>
        <w:t xml:space="preserve"> validate all required fields contain</w:t>
      </w:r>
      <w:r>
        <w:rPr>
          <w:rFonts w:ascii="Calibri" w:hAnsi="Calibri" w:cs="Calibri"/>
          <w:szCs w:val="24"/>
        </w:rPr>
        <w:t>ing</w:t>
      </w:r>
      <w:r w:rsidR="00A87741">
        <w:rPr>
          <w:rFonts w:ascii="Calibri" w:hAnsi="Calibri" w:cs="Calibri"/>
          <w:szCs w:val="24"/>
        </w:rPr>
        <w:t xml:space="preserve"> entries.</w:t>
      </w:r>
    </w:p>
    <w:p w:rsidR="005B3394" w:rsidRDefault="005B3394" w:rsidP="005B3394">
      <w:pPr>
        <w:pStyle w:val="ListParagraph"/>
        <w:numPr>
          <w:ilvl w:val="2"/>
          <w:numId w:val="19"/>
        </w:numPr>
        <w:rPr>
          <w:rFonts w:ascii="Calibri" w:hAnsi="Calibri" w:cs="Calibri"/>
          <w:szCs w:val="24"/>
        </w:rPr>
      </w:pPr>
      <w:r>
        <w:rPr>
          <w:rFonts w:ascii="Calibri" w:hAnsi="Calibri" w:cs="Calibri"/>
          <w:szCs w:val="24"/>
        </w:rPr>
        <w:t>If successful, the system will proceed 3.2.1.3c</w:t>
      </w:r>
    </w:p>
    <w:p w:rsidR="005B3394" w:rsidRDefault="005B3394" w:rsidP="005B3394">
      <w:pPr>
        <w:pStyle w:val="ListParagraph"/>
        <w:numPr>
          <w:ilvl w:val="2"/>
          <w:numId w:val="19"/>
        </w:numPr>
        <w:rPr>
          <w:rFonts w:ascii="Calibri" w:hAnsi="Calibri" w:cs="Calibri"/>
          <w:szCs w:val="24"/>
        </w:rPr>
      </w:pPr>
      <w:r>
        <w:rPr>
          <w:rFonts w:ascii="Calibri" w:hAnsi="Calibri" w:cs="Calibri"/>
          <w:szCs w:val="24"/>
        </w:rPr>
        <w:t>If validation fails, the system will proceed to 3.2.1.5 Error Handling</w:t>
      </w:r>
    </w:p>
    <w:p w:rsidR="005B3394" w:rsidRDefault="005B3394" w:rsidP="005B3394">
      <w:pPr>
        <w:pStyle w:val="ListParagraph"/>
        <w:numPr>
          <w:ilvl w:val="0"/>
          <w:numId w:val="19"/>
        </w:numPr>
        <w:rPr>
          <w:rFonts w:ascii="Calibri" w:hAnsi="Calibri" w:cs="Calibri"/>
          <w:szCs w:val="24"/>
        </w:rPr>
      </w:pPr>
      <w:r>
        <w:rPr>
          <w:rFonts w:ascii="Calibri" w:hAnsi="Calibri" w:cs="Calibri"/>
          <w:szCs w:val="24"/>
        </w:rPr>
        <w:t xml:space="preserve">Upon successful validation the system will </w:t>
      </w:r>
    </w:p>
    <w:p w:rsidR="007872D0" w:rsidRDefault="005B3394" w:rsidP="005B3394">
      <w:pPr>
        <w:pStyle w:val="ListParagraph"/>
        <w:numPr>
          <w:ilvl w:val="1"/>
          <w:numId w:val="19"/>
        </w:numPr>
        <w:rPr>
          <w:rFonts w:ascii="Calibri" w:hAnsi="Calibri" w:cs="Calibri"/>
          <w:szCs w:val="24"/>
        </w:rPr>
      </w:pPr>
      <w:r>
        <w:rPr>
          <w:rFonts w:ascii="Calibri" w:hAnsi="Calibri" w:cs="Calibri"/>
          <w:szCs w:val="24"/>
        </w:rPr>
        <w:t>Write a</w:t>
      </w:r>
      <w:r w:rsidR="007872D0">
        <w:rPr>
          <w:rFonts w:ascii="Calibri" w:hAnsi="Calibri" w:cs="Calibri"/>
          <w:szCs w:val="24"/>
        </w:rPr>
        <w:t>ll form fields, user and processing data to {audit</w:t>
      </w:r>
      <w:r>
        <w:rPr>
          <w:rFonts w:ascii="Calibri" w:hAnsi="Calibri" w:cs="Calibri"/>
          <w:szCs w:val="24"/>
        </w:rPr>
        <w:t>/reporting</w:t>
      </w:r>
      <w:r w:rsidR="007872D0">
        <w:rPr>
          <w:rFonts w:ascii="Calibri" w:hAnsi="Calibri" w:cs="Calibri"/>
          <w:szCs w:val="24"/>
        </w:rPr>
        <w:t>?} table</w:t>
      </w:r>
    </w:p>
    <w:p w:rsidR="007872D0" w:rsidRDefault="005B3394" w:rsidP="005B3394">
      <w:pPr>
        <w:pStyle w:val="ListParagraph"/>
        <w:numPr>
          <w:ilvl w:val="1"/>
          <w:numId w:val="19"/>
        </w:numPr>
        <w:rPr>
          <w:rFonts w:ascii="Calibri" w:hAnsi="Calibri" w:cs="Calibri"/>
          <w:szCs w:val="24"/>
        </w:rPr>
      </w:pPr>
      <w:r>
        <w:rPr>
          <w:rFonts w:ascii="Calibri" w:hAnsi="Calibri" w:cs="Calibri"/>
          <w:szCs w:val="24"/>
        </w:rPr>
        <w:t>A</w:t>
      </w:r>
      <w:r w:rsidR="007872D0">
        <w:rPr>
          <w:rFonts w:ascii="Calibri" w:hAnsi="Calibri" w:cs="Calibri"/>
          <w:szCs w:val="24"/>
        </w:rPr>
        <w:t>dd exception flag to phone number in the “</w:t>
      </w:r>
      <w:proofErr w:type="spellStart"/>
      <w:r w:rsidR="007872D0">
        <w:rPr>
          <w:rFonts w:ascii="Calibri" w:hAnsi="Calibri" w:cs="Calibri"/>
          <w:szCs w:val="24"/>
        </w:rPr>
        <w:t>CR_BlockedNumber</w:t>
      </w:r>
      <w:proofErr w:type="spellEnd"/>
      <w:r w:rsidR="007872D0">
        <w:rPr>
          <w:rFonts w:ascii="Calibri" w:hAnsi="Calibri" w:cs="Calibri"/>
          <w:szCs w:val="24"/>
        </w:rPr>
        <w:t xml:space="preserve"> table (final name TBD)</w:t>
      </w:r>
    </w:p>
    <w:p w:rsidR="005E61F5" w:rsidRDefault="00DA22AE" w:rsidP="005B3394">
      <w:pPr>
        <w:pStyle w:val="ListParagraph"/>
        <w:numPr>
          <w:ilvl w:val="0"/>
          <w:numId w:val="19"/>
        </w:numPr>
        <w:rPr>
          <w:rFonts w:ascii="Calibri" w:hAnsi="Calibri" w:cs="Calibri"/>
          <w:szCs w:val="24"/>
        </w:rPr>
      </w:pPr>
      <w:r>
        <w:rPr>
          <w:rFonts w:ascii="Calibri" w:hAnsi="Calibri" w:cs="Calibri"/>
          <w:szCs w:val="24"/>
        </w:rPr>
        <w:t>When Cancel button clicked, form should return to default settings.</w:t>
      </w:r>
    </w:p>
    <w:p w:rsidR="00DA22AE" w:rsidRPr="00DA22AE" w:rsidRDefault="00DA22AE" w:rsidP="005B3394">
      <w:pPr>
        <w:pStyle w:val="ListParagraph"/>
        <w:numPr>
          <w:ilvl w:val="0"/>
          <w:numId w:val="19"/>
        </w:numPr>
        <w:rPr>
          <w:rFonts w:ascii="Calibri" w:hAnsi="Calibri" w:cs="Calibri"/>
          <w:szCs w:val="24"/>
        </w:rPr>
      </w:pPr>
    </w:p>
    <w:p w:rsidR="00EB1DDA" w:rsidRDefault="00776A50">
      <w:pPr>
        <w:rPr>
          <w:rFonts w:ascii="Calibri" w:hAnsi="Calibri" w:cs="Calibri"/>
          <w:szCs w:val="24"/>
        </w:rPr>
      </w:pPr>
      <w:r w:rsidRPr="00656635">
        <w:rPr>
          <w:rFonts w:ascii="Calibri" w:hAnsi="Calibri" w:cs="Calibri"/>
          <w:szCs w:val="24"/>
        </w:rPr>
        <w:t>3.2.1.4 Outputs</w:t>
      </w:r>
    </w:p>
    <w:p w:rsidR="004E1DB9" w:rsidRDefault="00DA22AE" w:rsidP="004E1DB9">
      <w:pPr>
        <w:pStyle w:val="ListParagraph"/>
        <w:numPr>
          <w:ilvl w:val="0"/>
          <w:numId w:val="21"/>
        </w:numPr>
        <w:rPr>
          <w:rFonts w:ascii="Calibri" w:hAnsi="Calibri" w:cs="Calibri"/>
          <w:szCs w:val="24"/>
        </w:rPr>
      </w:pPr>
      <w:r>
        <w:rPr>
          <w:rFonts w:ascii="Calibri" w:hAnsi="Calibri" w:cs="Calibri"/>
          <w:szCs w:val="24"/>
        </w:rPr>
        <w:t xml:space="preserve">System should present “Entry complete.” message </w:t>
      </w:r>
      <w:r w:rsidR="004E1DB9">
        <w:rPr>
          <w:rFonts w:ascii="Calibri" w:hAnsi="Calibri" w:cs="Calibri"/>
          <w:szCs w:val="24"/>
        </w:rPr>
        <w:t>upon</w:t>
      </w:r>
      <w:r>
        <w:rPr>
          <w:rFonts w:ascii="Calibri" w:hAnsi="Calibri" w:cs="Calibri"/>
          <w:szCs w:val="24"/>
        </w:rPr>
        <w:t xml:space="preserve"> successful commit</w:t>
      </w:r>
      <w:r w:rsidR="004E1DB9">
        <w:rPr>
          <w:rFonts w:ascii="Calibri" w:hAnsi="Calibri" w:cs="Calibri"/>
          <w:szCs w:val="24"/>
        </w:rPr>
        <w:t>:</w:t>
      </w:r>
    </w:p>
    <w:p w:rsidR="004E1DB9" w:rsidRDefault="00DA22AE" w:rsidP="004E1DB9">
      <w:pPr>
        <w:pStyle w:val="ListParagraph"/>
        <w:numPr>
          <w:ilvl w:val="1"/>
          <w:numId w:val="21"/>
        </w:numPr>
        <w:rPr>
          <w:rFonts w:ascii="Calibri" w:hAnsi="Calibri" w:cs="Calibri"/>
          <w:szCs w:val="24"/>
        </w:rPr>
      </w:pPr>
      <w:r>
        <w:rPr>
          <w:rFonts w:ascii="Calibri" w:hAnsi="Calibri" w:cs="Calibri"/>
          <w:szCs w:val="24"/>
        </w:rPr>
        <w:t>to</w:t>
      </w:r>
      <w:r w:rsidR="007872D0">
        <w:rPr>
          <w:rFonts w:ascii="Calibri" w:hAnsi="Calibri" w:cs="Calibri"/>
          <w:szCs w:val="24"/>
        </w:rPr>
        <w:t xml:space="preserve"> {audit</w:t>
      </w:r>
      <w:r w:rsidR="005B3394">
        <w:rPr>
          <w:rFonts w:ascii="Calibri" w:hAnsi="Calibri" w:cs="Calibri"/>
          <w:szCs w:val="24"/>
        </w:rPr>
        <w:t>/reporting</w:t>
      </w:r>
      <w:r w:rsidR="007872D0">
        <w:rPr>
          <w:rFonts w:ascii="Calibri" w:hAnsi="Calibri" w:cs="Calibri"/>
          <w:szCs w:val="24"/>
        </w:rPr>
        <w:t>?}</w:t>
      </w:r>
      <w:r>
        <w:rPr>
          <w:rFonts w:ascii="Calibri" w:hAnsi="Calibri" w:cs="Calibri"/>
          <w:szCs w:val="24"/>
        </w:rPr>
        <w:t xml:space="preserve"> table</w:t>
      </w:r>
      <w:r w:rsidR="005B3394">
        <w:rPr>
          <w:rFonts w:ascii="Calibri" w:hAnsi="Calibri" w:cs="Calibri"/>
          <w:szCs w:val="24"/>
        </w:rPr>
        <w:t xml:space="preserve"> </w:t>
      </w:r>
    </w:p>
    <w:p w:rsidR="00DA22AE" w:rsidRPr="00DA22AE" w:rsidRDefault="005B3394" w:rsidP="004E1DB9">
      <w:pPr>
        <w:pStyle w:val="ListParagraph"/>
        <w:numPr>
          <w:ilvl w:val="1"/>
          <w:numId w:val="21"/>
        </w:numPr>
        <w:rPr>
          <w:rFonts w:ascii="Calibri" w:hAnsi="Calibri" w:cs="Calibri"/>
          <w:szCs w:val="24"/>
        </w:rPr>
      </w:pPr>
      <w:proofErr w:type="gramStart"/>
      <w:r>
        <w:rPr>
          <w:rFonts w:ascii="Calibri" w:hAnsi="Calibri" w:cs="Calibri"/>
          <w:szCs w:val="24"/>
        </w:rPr>
        <w:t>to</w:t>
      </w:r>
      <w:proofErr w:type="gramEnd"/>
      <w:r>
        <w:rPr>
          <w:rFonts w:ascii="Calibri" w:hAnsi="Calibri" w:cs="Calibri"/>
          <w:szCs w:val="24"/>
        </w:rPr>
        <w:t xml:space="preserve"> the </w:t>
      </w:r>
      <w:proofErr w:type="spellStart"/>
      <w:r>
        <w:rPr>
          <w:rFonts w:ascii="Calibri" w:hAnsi="Calibri" w:cs="Calibri"/>
          <w:szCs w:val="24"/>
        </w:rPr>
        <w:t>CR_BlockedNumber</w:t>
      </w:r>
      <w:proofErr w:type="spellEnd"/>
      <w:r>
        <w:rPr>
          <w:rFonts w:ascii="Calibri" w:hAnsi="Calibri" w:cs="Calibri"/>
          <w:szCs w:val="24"/>
        </w:rPr>
        <w:t xml:space="preserve"> table (final name TBD)</w:t>
      </w:r>
      <w:r w:rsidR="00DA22AE">
        <w:rPr>
          <w:rFonts w:ascii="Calibri" w:hAnsi="Calibri" w:cs="Calibri"/>
          <w:szCs w:val="24"/>
        </w:rPr>
        <w:t>.</w:t>
      </w:r>
    </w:p>
    <w:p w:rsidR="00EB1DDA" w:rsidRDefault="00776A50">
      <w:pPr>
        <w:rPr>
          <w:rFonts w:ascii="Calibri" w:hAnsi="Calibri" w:cs="Calibri"/>
          <w:szCs w:val="24"/>
        </w:rPr>
      </w:pPr>
      <w:r w:rsidRPr="00656635">
        <w:rPr>
          <w:rFonts w:ascii="Calibri" w:hAnsi="Calibri" w:cs="Calibri"/>
          <w:szCs w:val="24"/>
        </w:rPr>
        <w:t>3.2.1.5 Error Handling</w:t>
      </w:r>
      <w:r w:rsidR="00DA22AE">
        <w:rPr>
          <w:rFonts w:ascii="Calibri" w:hAnsi="Calibri" w:cs="Calibri"/>
          <w:szCs w:val="24"/>
        </w:rPr>
        <w:t xml:space="preserve"> – system will present the following error messages on screen as part of validation on Save</w:t>
      </w:r>
      <w:r w:rsidR="00A87741">
        <w:rPr>
          <w:rFonts w:ascii="Calibri" w:hAnsi="Calibri" w:cs="Calibri"/>
          <w:szCs w:val="24"/>
        </w:rPr>
        <w:t xml:space="preserve"> execute</w:t>
      </w:r>
      <w:r w:rsidR="00DA22AE">
        <w:rPr>
          <w:rFonts w:ascii="Calibri" w:hAnsi="Calibri" w:cs="Calibri"/>
          <w:szCs w:val="24"/>
        </w:rPr>
        <w:t>.</w:t>
      </w:r>
      <w:r w:rsidR="00A87741">
        <w:rPr>
          <w:rFonts w:ascii="Calibri" w:hAnsi="Calibri" w:cs="Calibri"/>
          <w:szCs w:val="24"/>
        </w:rPr>
        <w:t xml:space="preserve"> These will validate against the UMA Telecom Database tables.</w:t>
      </w:r>
    </w:p>
    <w:p w:rsidR="00E526BD" w:rsidRDefault="00E526BD" w:rsidP="005E61F5">
      <w:pPr>
        <w:pStyle w:val="ListParagraph"/>
        <w:numPr>
          <w:ilvl w:val="0"/>
          <w:numId w:val="15"/>
        </w:numPr>
        <w:rPr>
          <w:rFonts w:ascii="Calibri" w:hAnsi="Calibri" w:cs="Calibri"/>
          <w:szCs w:val="24"/>
        </w:rPr>
      </w:pPr>
      <w:r>
        <w:rPr>
          <w:rFonts w:ascii="Calibri" w:hAnsi="Calibri" w:cs="Calibri"/>
          <w:szCs w:val="24"/>
        </w:rPr>
        <w:t>Telephone number block has already been overridden for the calendar day.</w:t>
      </w:r>
    </w:p>
    <w:p w:rsidR="00E526BD" w:rsidRDefault="00E526BD" w:rsidP="005E61F5">
      <w:pPr>
        <w:pStyle w:val="ListParagraph"/>
        <w:numPr>
          <w:ilvl w:val="0"/>
          <w:numId w:val="15"/>
        </w:numPr>
        <w:rPr>
          <w:rFonts w:ascii="Calibri" w:hAnsi="Calibri" w:cs="Calibri"/>
          <w:szCs w:val="24"/>
        </w:rPr>
      </w:pPr>
      <w:r>
        <w:rPr>
          <w:rFonts w:ascii="Calibri" w:hAnsi="Calibri" w:cs="Calibri"/>
          <w:szCs w:val="24"/>
        </w:rPr>
        <w:t>Telephone number has already been added to the White list.</w:t>
      </w:r>
    </w:p>
    <w:p w:rsidR="00860D1B" w:rsidRPr="005E61F5" w:rsidRDefault="00E526BD" w:rsidP="005E61F5">
      <w:pPr>
        <w:pStyle w:val="ListParagraph"/>
        <w:numPr>
          <w:ilvl w:val="0"/>
          <w:numId w:val="15"/>
        </w:numPr>
        <w:rPr>
          <w:rFonts w:ascii="Calibri" w:hAnsi="Calibri" w:cs="Calibri"/>
          <w:szCs w:val="24"/>
        </w:rPr>
      </w:pPr>
      <w:r>
        <w:rPr>
          <w:rFonts w:ascii="Calibri" w:hAnsi="Calibri" w:cs="Calibri"/>
          <w:szCs w:val="24"/>
        </w:rPr>
        <w:t>Telephone number has not currently reached max dials for the day.</w:t>
      </w:r>
    </w:p>
    <w:p w:rsidR="00EB1DDA" w:rsidRPr="00656635" w:rsidRDefault="00776A50">
      <w:pPr>
        <w:pStyle w:val="Heading3"/>
        <w:rPr>
          <w:rFonts w:ascii="Calibri" w:hAnsi="Calibri" w:cs="Calibri"/>
          <w:szCs w:val="24"/>
        </w:rPr>
      </w:pPr>
      <w:bookmarkStart w:id="144" w:name="_Toc506458791"/>
      <w:bookmarkStart w:id="145" w:name="_Toc462676528"/>
      <w:proofErr w:type="gramStart"/>
      <w:r w:rsidRPr="00656635">
        <w:rPr>
          <w:rFonts w:ascii="Calibri" w:hAnsi="Calibri" w:cs="Calibri"/>
          <w:szCs w:val="24"/>
        </w:rPr>
        <w:t xml:space="preserve">3.2.2 </w:t>
      </w:r>
      <w:bookmarkEnd w:id="144"/>
      <w:r w:rsidR="00F95318">
        <w:rPr>
          <w:rFonts w:ascii="Calibri" w:hAnsi="Calibri" w:cs="Calibri"/>
          <w:szCs w:val="24"/>
        </w:rPr>
        <w:t xml:space="preserve"> Tab</w:t>
      </w:r>
      <w:proofErr w:type="gramEnd"/>
      <w:r w:rsidR="00F95318">
        <w:rPr>
          <w:rFonts w:ascii="Calibri" w:hAnsi="Calibri" w:cs="Calibri"/>
          <w:szCs w:val="24"/>
        </w:rPr>
        <w:t xml:space="preserve"> 2 – White List</w:t>
      </w:r>
      <w:bookmarkEnd w:id="145"/>
    </w:p>
    <w:p w:rsidR="00E932BC" w:rsidRPr="00656635" w:rsidRDefault="00E932BC" w:rsidP="00E932BC">
      <w:pPr>
        <w:rPr>
          <w:rFonts w:ascii="Calibri" w:hAnsi="Calibri" w:cs="Calibri"/>
          <w:szCs w:val="24"/>
        </w:rPr>
      </w:pPr>
      <w:bookmarkStart w:id="146" w:name="_Toc506458792"/>
      <w:r w:rsidRPr="00656635">
        <w:rPr>
          <w:rFonts w:ascii="Calibri" w:hAnsi="Calibri" w:cs="Calibri"/>
          <w:szCs w:val="24"/>
        </w:rPr>
        <w:t>3.2.</w:t>
      </w:r>
      <w:r w:rsidR="00F95318">
        <w:rPr>
          <w:rFonts w:ascii="Calibri" w:hAnsi="Calibri" w:cs="Calibri"/>
          <w:szCs w:val="24"/>
        </w:rPr>
        <w:t>2</w:t>
      </w:r>
      <w:r w:rsidRPr="00656635">
        <w:rPr>
          <w:rFonts w:ascii="Calibri" w:hAnsi="Calibri" w:cs="Calibri"/>
          <w:szCs w:val="24"/>
        </w:rPr>
        <w:t>.1 Introduction</w:t>
      </w:r>
    </w:p>
    <w:p w:rsidR="00E932BC" w:rsidRPr="00656635" w:rsidRDefault="00E932BC" w:rsidP="00E932BC">
      <w:pPr>
        <w:rPr>
          <w:rFonts w:ascii="Calibri" w:hAnsi="Calibri" w:cs="Calibri"/>
          <w:szCs w:val="24"/>
        </w:rPr>
      </w:pPr>
      <w:r w:rsidRPr="00656635">
        <w:rPr>
          <w:rFonts w:ascii="Calibri" w:hAnsi="Calibri" w:cs="Calibri"/>
          <w:szCs w:val="24"/>
        </w:rPr>
        <w:t>3.2.</w:t>
      </w:r>
      <w:r w:rsidR="00F95318">
        <w:rPr>
          <w:rFonts w:ascii="Calibri" w:hAnsi="Calibri" w:cs="Calibri"/>
          <w:szCs w:val="24"/>
        </w:rPr>
        <w:t>2</w:t>
      </w:r>
      <w:r w:rsidRPr="00656635">
        <w:rPr>
          <w:rFonts w:ascii="Calibri" w:hAnsi="Calibri" w:cs="Calibri"/>
          <w:szCs w:val="24"/>
        </w:rPr>
        <w:t>.2 Inputs</w:t>
      </w:r>
    </w:p>
    <w:p w:rsidR="00E932BC" w:rsidRPr="00656635" w:rsidRDefault="00E932BC" w:rsidP="00E932BC">
      <w:pPr>
        <w:rPr>
          <w:rFonts w:ascii="Calibri" w:hAnsi="Calibri" w:cs="Calibri"/>
          <w:szCs w:val="24"/>
        </w:rPr>
      </w:pPr>
      <w:r w:rsidRPr="00656635">
        <w:rPr>
          <w:rFonts w:ascii="Calibri" w:hAnsi="Calibri" w:cs="Calibri"/>
          <w:szCs w:val="24"/>
        </w:rPr>
        <w:t>3.2.</w:t>
      </w:r>
      <w:r w:rsidR="00F95318">
        <w:rPr>
          <w:rFonts w:ascii="Calibri" w:hAnsi="Calibri" w:cs="Calibri"/>
          <w:szCs w:val="24"/>
        </w:rPr>
        <w:t>2</w:t>
      </w:r>
      <w:r w:rsidRPr="00656635">
        <w:rPr>
          <w:rFonts w:ascii="Calibri" w:hAnsi="Calibri" w:cs="Calibri"/>
          <w:szCs w:val="24"/>
        </w:rPr>
        <w:t>.3 Processing</w:t>
      </w:r>
    </w:p>
    <w:p w:rsidR="00E932BC" w:rsidRPr="00656635" w:rsidRDefault="00E932BC" w:rsidP="00E932BC">
      <w:pPr>
        <w:rPr>
          <w:rFonts w:ascii="Calibri" w:hAnsi="Calibri" w:cs="Calibri"/>
          <w:szCs w:val="24"/>
        </w:rPr>
      </w:pPr>
      <w:r w:rsidRPr="00656635">
        <w:rPr>
          <w:rFonts w:ascii="Calibri" w:hAnsi="Calibri" w:cs="Calibri"/>
          <w:szCs w:val="24"/>
        </w:rPr>
        <w:t>3.2.</w:t>
      </w:r>
      <w:r w:rsidR="00F95318">
        <w:rPr>
          <w:rFonts w:ascii="Calibri" w:hAnsi="Calibri" w:cs="Calibri"/>
          <w:szCs w:val="24"/>
        </w:rPr>
        <w:t>2</w:t>
      </w:r>
      <w:r w:rsidRPr="00656635">
        <w:rPr>
          <w:rFonts w:ascii="Calibri" w:hAnsi="Calibri" w:cs="Calibri"/>
          <w:szCs w:val="24"/>
        </w:rPr>
        <w:t>.4 Outputs</w:t>
      </w:r>
    </w:p>
    <w:p w:rsidR="00E932BC" w:rsidRDefault="00E932BC" w:rsidP="00E932BC">
      <w:pPr>
        <w:rPr>
          <w:rFonts w:ascii="Calibri" w:hAnsi="Calibri" w:cs="Calibri"/>
          <w:szCs w:val="24"/>
        </w:rPr>
      </w:pPr>
      <w:r w:rsidRPr="00656635">
        <w:rPr>
          <w:rFonts w:ascii="Calibri" w:hAnsi="Calibri" w:cs="Calibri"/>
          <w:szCs w:val="24"/>
        </w:rPr>
        <w:lastRenderedPageBreak/>
        <w:t>3.2.</w:t>
      </w:r>
      <w:r w:rsidR="00F95318">
        <w:rPr>
          <w:rFonts w:ascii="Calibri" w:hAnsi="Calibri" w:cs="Calibri"/>
          <w:szCs w:val="24"/>
        </w:rPr>
        <w:t>2</w:t>
      </w:r>
      <w:r w:rsidRPr="00656635">
        <w:rPr>
          <w:rFonts w:ascii="Calibri" w:hAnsi="Calibri" w:cs="Calibri"/>
          <w:szCs w:val="24"/>
        </w:rPr>
        <w:t>.5 Error Handling</w:t>
      </w:r>
    </w:p>
    <w:p w:rsidR="00F95318" w:rsidRPr="00656635" w:rsidRDefault="00F95318" w:rsidP="00F95318">
      <w:pPr>
        <w:pStyle w:val="Heading3"/>
        <w:rPr>
          <w:rFonts w:ascii="Calibri" w:hAnsi="Calibri" w:cs="Calibri"/>
          <w:szCs w:val="24"/>
        </w:rPr>
      </w:pPr>
      <w:bookmarkStart w:id="147" w:name="_Toc462676529"/>
      <w:proofErr w:type="gramStart"/>
      <w:r>
        <w:rPr>
          <w:rFonts w:ascii="Calibri" w:hAnsi="Calibri" w:cs="Calibri"/>
          <w:szCs w:val="24"/>
        </w:rPr>
        <w:t>3.2</w:t>
      </w:r>
      <w:r w:rsidRPr="00656635">
        <w:rPr>
          <w:rFonts w:ascii="Calibri" w:hAnsi="Calibri" w:cs="Calibri"/>
          <w:szCs w:val="24"/>
        </w:rPr>
        <w:t>.</w:t>
      </w:r>
      <w:r>
        <w:rPr>
          <w:rFonts w:ascii="Calibri" w:hAnsi="Calibri" w:cs="Calibri"/>
          <w:szCs w:val="24"/>
        </w:rPr>
        <w:t>3  Tab</w:t>
      </w:r>
      <w:proofErr w:type="gramEnd"/>
      <w:r>
        <w:rPr>
          <w:rFonts w:ascii="Calibri" w:hAnsi="Calibri" w:cs="Calibri"/>
          <w:szCs w:val="24"/>
        </w:rPr>
        <w:t xml:space="preserve"> 3 - Reporting</w:t>
      </w:r>
      <w:bookmarkEnd w:id="147"/>
    </w:p>
    <w:p w:rsidR="00F95318" w:rsidRPr="00656635" w:rsidRDefault="00F95318" w:rsidP="00F95318">
      <w:pPr>
        <w:rPr>
          <w:rFonts w:ascii="Calibri" w:hAnsi="Calibri" w:cs="Calibri"/>
          <w:szCs w:val="24"/>
        </w:rPr>
      </w:pPr>
      <w:r w:rsidRPr="00656635">
        <w:rPr>
          <w:rFonts w:ascii="Calibri" w:hAnsi="Calibri" w:cs="Calibri"/>
          <w:szCs w:val="24"/>
        </w:rPr>
        <w:t>3.</w:t>
      </w:r>
      <w:r>
        <w:rPr>
          <w:rFonts w:ascii="Calibri" w:hAnsi="Calibri" w:cs="Calibri"/>
          <w:szCs w:val="24"/>
        </w:rPr>
        <w:t>2</w:t>
      </w:r>
      <w:r w:rsidRPr="00656635">
        <w:rPr>
          <w:rFonts w:ascii="Calibri" w:hAnsi="Calibri" w:cs="Calibri"/>
          <w:szCs w:val="24"/>
        </w:rPr>
        <w:t>.</w:t>
      </w:r>
      <w:r>
        <w:rPr>
          <w:rFonts w:ascii="Calibri" w:hAnsi="Calibri" w:cs="Calibri"/>
          <w:szCs w:val="24"/>
        </w:rPr>
        <w:t>3</w:t>
      </w:r>
      <w:r w:rsidRPr="00656635">
        <w:rPr>
          <w:rFonts w:ascii="Calibri" w:hAnsi="Calibri" w:cs="Calibri"/>
          <w:szCs w:val="24"/>
        </w:rPr>
        <w:t>.1 Introduction</w:t>
      </w:r>
    </w:p>
    <w:p w:rsidR="00F95318" w:rsidRPr="00656635" w:rsidRDefault="00F95318" w:rsidP="00F95318">
      <w:pPr>
        <w:rPr>
          <w:rFonts w:ascii="Calibri" w:hAnsi="Calibri" w:cs="Calibri"/>
          <w:szCs w:val="24"/>
        </w:rPr>
      </w:pPr>
      <w:r w:rsidRPr="00656635">
        <w:rPr>
          <w:rFonts w:ascii="Calibri" w:hAnsi="Calibri" w:cs="Calibri"/>
          <w:szCs w:val="24"/>
        </w:rPr>
        <w:t>3.</w:t>
      </w:r>
      <w:r>
        <w:rPr>
          <w:rFonts w:ascii="Calibri" w:hAnsi="Calibri" w:cs="Calibri"/>
          <w:szCs w:val="24"/>
        </w:rPr>
        <w:t>2</w:t>
      </w:r>
      <w:r w:rsidRPr="00656635">
        <w:rPr>
          <w:rFonts w:ascii="Calibri" w:hAnsi="Calibri" w:cs="Calibri"/>
          <w:szCs w:val="24"/>
        </w:rPr>
        <w:t>.</w:t>
      </w:r>
      <w:r>
        <w:rPr>
          <w:rFonts w:ascii="Calibri" w:hAnsi="Calibri" w:cs="Calibri"/>
          <w:szCs w:val="24"/>
        </w:rPr>
        <w:t>3</w:t>
      </w:r>
      <w:r w:rsidRPr="00656635">
        <w:rPr>
          <w:rFonts w:ascii="Calibri" w:hAnsi="Calibri" w:cs="Calibri"/>
          <w:szCs w:val="24"/>
        </w:rPr>
        <w:t>.2 Inputs</w:t>
      </w:r>
    </w:p>
    <w:p w:rsidR="00F95318" w:rsidRPr="00656635" w:rsidRDefault="00F95318" w:rsidP="00F95318">
      <w:pPr>
        <w:rPr>
          <w:rFonts w:ascii="Calibri" w:hAnsi="Calibri" w:cs="Calibri"/>
          <w:szCs w:val="24"/>
        </w:rPr>
      </w:pPr>
      <w:r w:rsidRPr="00656635">
        <w:rPr>
          <w:rFonts w:ascii="Calibri" w:hAnsi="Calibri" w:cs="Calibri"/>
          <w:szCs w:val="24"/>
        </w:rPr>
        <w:t>3.</w:t>
      </w:r>
      <w:r>
        <w:rPr>
          <w:rFonts w:ascii="Calibri" w:hAnsi="Calibri" w:cs="Calibri"/>
          <w:szCs w:val="24"/>
        </w:rPr>
        <w:t>2</w:t>
      </w:r>
      <w:r w:rsidRPr="00656635">
        <w:rPr>
          <w:rFonts w:ascii="Calibri" w:hAnsi="Calibri" w:cs="Calibri"/>
          <w:szCs w:val="24"/>
        </w:rPr>
        <w:t>.</w:t>
      </w:r>
      <w:r>
        <w:rPr>
          <w:rFonts w:ascii="Calibri" w:hAnsi="Calibri" w:cs="Calibri"/>
          <w:szCs w:val="24"/>
        </w:rPr>
        <w:t>3</w:t>
      </w:r>
      <w:r w:rsidRPr="00656635">
        <w:rPr>
          <w:rFonts w:ascii="Calibri" w:hAnsi="Calibri" w:cs="Calibri"/>
          <w:szCs w:val="24"/>
        </w:rPr>
        <w:t>.3 Processing</w:t>
      </w:r>
    </w:p>
    <w:p w:rsidR="00F95318" w:rsidRPr="00656635" w:rsidRDefault="00F95318" w:rsidP="00F95318">
      <w:pPr>
        <w:rPr>
          <w:rFonts w:ascii="Calibri" w:hAnsi="Calibri" w:cs="Calibri"/>
          <w:szCs w:val="24"/>
        </w:rPr>
      </w:pPr>
      <w:r w:rsidRPr="00656635">
        <w:rPr>
          <w:rFonts w:ascii="Calibri" w:hAnsi="Calibri" w:cs="Calibri"/>
          <w:szCs w:val="24"/>
        </w:rPr>
        <w:t>3.</w:t>
      </w:r>
      <w:r>
        <w:rPr>
          <w:rFonts w:ascii="Calibri" w:hAnsi="Calibri" w:cs="Calibri"/>
          <w:szCs w:val="24"/>
        </w:rPr>
        <w:t>2</w:t>
      </w:r>
      <w:r w:rsidRPr="00656635">
        <w:rPr>
          <w:rFonts w:ascii="Calibri" w:hAnsi="Calibri" w:cs="Calibri"/>
          <w:szCs w:val="24"/>
        </w:rPr>
        <w:t>.</w:t>
      </w:r>
      <w:r>
        <w:rPr>
          <w:rFonts w:ascii="Calibri" w:hAnsi="Calibri" w:cs="Calibri"/>
          <w:szCs w:val="24"/>
        </w:rPr>
        <w:t>3</w:t>
      </w:r>
      <w:r w:rsidRPr="00656635">
        <w:rPr>
          <w:rFonts w:ascii="Calibri" w:hAnsi="Calibri" w:cs="Calibri"/>
          <w:szCs w:val="24"/>
        </w:rPr>
        <w:t>.4 Outputs</w:t>
      </w:r>
    </w:p>
    <w:p w:rsidR="00F95318" w:rsidRPr="00656635" w:rsidRDefault="00F95318" w:rsidP="00F95318">
      <w:pPr>
        <w:rPr>
          <w:rFonts w:ascii="Calibri" w:hAnsi="Calibri" w:cs="Calibri"/>
          <w:szCs w:val="24"/>
        </w:rPr>
      </w:pPr>
      <w:r w:rsidRPr="00656635">
        <w:rPr>
          <w:rFonts w:ascii="Calibri" w:hAnsi="Calibri" w:cs="Calibri"/>
          <w:szCs w:val="24"/>
        </w:rPr>
        <w:t>3.</w:t>
      </w:r>
      <w:r>
        <w:rPr>
          <w:rFonts w:ascii="Calibri" w:hAnsi="Calibri" w:cs="Calibri"/>
          <w:szCs w:val="24"/>
        </w:rPr>
        <w:t>2</w:t>
      </w:r>
      <w:r w:rsidRPr="00656635">
        <w:rPr>
          <w:rFonts w:ascii="Calibri" w:hAnsi="Calibri" w:cs="Calibri"/>
          <w:szCs w:val="24"/>
        </w:rPr>
        <w:t>.</w:t>
      </w:r>
      <w:r>
        <w:rPr>
          <w:rFonts w:ascii="Calibri" w:hAnsi="Calibri" w:cs="Calibri"/>
          <w:szCs w:val="24"/>
        </w:rPr>
        <w:t>3</w:t>
      </w:r>
      <w:r w:rsidRPr="00656635">
        <w:rPr>
          <w:rFonts w:ascii="Calibri" w:hAnsi="Calibri" w:cs="Calibri"/>
          <w:szCs w:val="24"/>
        </w:rPr>
        <w:t>.5 Error Handling</w:t>
      </w:r>
    </w:p>
    <w:p w:rsidR="00F95318" w:rsidRPr="00656635" w:rsidRDefault="00F95318" w:rsidP="00E932BC">
      <w:pPr>
        <w:rPr>
          <w:rFonts w:ascii="Calibri" w:hAnsi="Calibri" w:cs="Calibri"/>
          <w:szCs w:val="24"/>
        </w:rPr>
      </w:pPr>
    </w:p>
    <w:p w:rsidR="00EB1DDA" w:rsidRDefault="00776A50">
      <w:pPr>
        <w:pStyle w:val="Heading2"/>
        <w:rPr>
          <w:rFonts w:ascii="Calibri" w:hAnsi="Calibri" w:cs="Calibri"/>
          <w:sz w:val="24"/>
          <w:szCs w:val="24"/>
        </w:rPr>
      </w:pPr>
      <w:bookmarkStart w:id="148" w:name="_Toc462676530"/>
      <w:r w:rsidRPr="00656635">
        <w:rPr>
          <w:rFonts w:ascii="Calibri" w:hAnsi="Calibri" w:cs="Calibri"/>
          <w:sz w:val="24"/>
          <w:szCs w:val="24"/>
        </w:rPr>
        <w:t>3.3 Use Cases</w:t>
      </w:r>
      <w:bookmarkEnd w:id="146"/>
      <w:bookmarkEnd w:id="148"/>
    </w:p>
    <w:p w:rsidR="003F4BD6" w:rsidRDefault="00B459BE" w:rsidP="003F4BD6">
      <w:r>
        <w:object w:dxaOrig="12609" w:dyaOrig="11448">
          <v:shape id="_x0000_i1031" type="#_x0000_t75" style="width:526.2pt;height:478.2pt" o:ole="">
            <v:imagedata r:id="rId26" o:title=""/>
          </v:shape>
          <o:OLEObject Type="Embed" ProgID="Visio.Drawing.15" ShapeID="_x0000_i1031" DrawAspect="Content" ObjectID="_1541938372" r:id="rId27"/>
        </w:object>
      </w:r>
    </w:p>
    <w:p w:rsidR="00B459BE" w:rsidRDefault="00B459BE" w:rsidP="003F4BD6"/>
    <w:p w:rsidR="00B459BE" w:rsidRDefault="00B459BE" w:rsidP="003F4BD6"/>
    <w:p w:rsidR="00B459BE" w:rsidRPr="003F4BD6" w:rsidRDefault="00B459BE" w:rsidP="003F4BD6"/>
    <w:p w:rsidR="00EB1DDA" w:rsidRPr="00036A64" w:rsidRDefault="00776A50">
      <w:pPr>
        <w:pStyle w:val="Heading3"/>
        <w:rPr>
          <w:rFonts w:ascii="Calibri" w:hAnsi="Calibri" w:cs="Calibri"/>
          <w:color w:val="7030A0"/>
          <w:szCs w:val="24"/>
        </w:rPr>
      </w:pPr>
      <w:bookmarkStart w:id="149" w:name="_Toc506458793"/>
      <w:bookmarkStart w:id="150" w:name="_Toc462676531"/>
      <w:r w:rsidRPr="00656635">
        <w:rPr>
          <w:rFonts w:ascii="Calibri" w:hAnsi="Calibri" w:cs="Calibri"/>
          <w:szCs w:val="24"/>
        </w:rPr>
        <w:t>3.3.1 Use Case #1</w:t>
      </w:r>
      <w:bookmarkEnd w:id="149"/>
      <w:bookmarkEnd w:id="150"/>
      <w:r w:rsidR="00036A64">
        <w:rPr>
          <w:rFonts w:ascii="Calibri" w:hAnsi="Calibri" w:cs="Calibri"/>
          <w:szCs w:val="24"/>
        </w:rPr>
        <w:t xml:space="preserve"> </w:t>
      </w:r>
      <w:r w:rsidR="00036A64" w:rsidRPr="00036A64">
        <w:rPr>
          <w:rFonts w:ascii="Calibri" w:hAnsi="Calibri" w:cs="Calibri"/>
          <w:color w:val="7030A0"/>
          <w:szCs w:val="24"/>
          <w:highlight w:val="yellow"/>
        </w:rPr>
        <w:t>work on blowing out use cases per tab</w:t>
      </w:r>
    </w:p>
    <w:p w:rsidR="00EB1DDA" w:rsidRDefault="00776A50">
      <w:pPr>
        <w:pStyle w:val="Heading3"/>
        <w:rPr>
          <w:rFonts w:ascii="Calibri" w:hAnsi="Calibri" w:cs="Calibri"/>
          <w:szCs w:val="24"/>
        </w:rPr>
      </w:pPr>
      <w:bookmarkStart w:id="151" w:name="_Toc506458794"/>
      <w:bookmarkStart w:id="152" w:name="_Toc462676532"/>
      <w:r w:rsidRPr="00656635">
        <w:rPr>
          <w:rFonts w:ascii="Calibri" w:hAnsi="Calibri" w:cs="Calibri"/>
          <w:szCs w:val="24"/>
        </w:rPr>
        <w:t>3.3.2 Use Case #2</w:t>
      </w:r>
      <w:bookmarkEnd w:id="151"/>
      <w:bookmarkEnd w:id="152"/>
    </w:p>
    <w:p w:rsidR="00F95318" w:rsidRPr="00036A64" w:rsidRDefault="00F95318" w:rsidP="00F95318">
      <w:pPr>
        <w:pStyle w:val="Heading3"/>
        <w:rPr>
          <w:rFonts w:ascii="Calibri" w:hAnsi="Calibri" w:cs="Calibri"/>
          <w:color w:val="7030A0"/>
          <w:szCs w:val="24"/>
        </w:rPr>
      </w:pPr>
      <w:bookmarkStart w:id="153" w:name="_Toc462676533"/>
      <w:r>
        <w:rPr>
          <w:rFonts w:ascii="Calibri" w:hAnsi="Calibri" w:cs="Calibri"/>
          <w:szCs w:val="24"/>
        </w:rPr>
        <w:t>3.3.3 Use Case #3</w:t>
      </w:r>
      <w:bookmarkEnd w:id="153"/>
      <w:r w:rsidR="00036A64">
        <w:rPr>
          <w:rFonts w:ascii="Calibri" w:hAnsi="Calibri" w:cs="Calibri"/>
          <w:szCs w:val="24"/>
        </w:rPr>
        <w:t xml:space="preserve"> – </w:t>
      </w:r>
      <w:r w:rsidR="00036A64">
        <w:rPr>
          <w:rFonts w:ascii="Calibri" w:hAnsi="Calibri" w:cs="Calibri"/>
          <w:color w:val="7030A0"/>
          <w:szCs w:val="24"/>
        </w:rPr>
        <w:t>single number import; bulk list import; search function</w:t>
      </w:r>
    </w:p>
    <w:p w:rsidR="001B1B5A" w:rsidRPr="00656635" w:rsidRDefault="001B1B5A" w:rsidP="001B1B5A">
      <w:pPr>
        <w:pStyle w:val="Heading3"/>
        <w:rPr>
          <w:rFonts w:ascii="Calibri" w:hAnsi="Calibri" w:cs="Calibri"/>
          <w:szCs w:val="24"/>
        </w:rPr>
      </w:pPr>
      <w:bookmarkStart w:id="154" w:name="_Toc462676534"/>
      <w:r>
        <w:rPr>
          <w:rFonts w:ascii="Calibri" w:hAnsi="Calibri" w:cs="Calibri"/>
          <w:szCs w:val="24"/>
        </w:rPr>
        <w:t>3.3.4 Use Case #4</w:t>
      </w:r>
      <w:bookmarkEnd w:id="154"/>
    </w:p>
    <w:p w:rsidR="001B1B5A" w:rsidRPr="00656635" w:rsidRDefault="001B1B5A" w:rsidP="001B1B5A">
      <w:pPr>
        <w:pStyle w:val="Heading3"/>
        <w:rPr>
          <w:rFonts w:ascii="Calibri" w:hAnsi="Calibri" w:cs="Calibri"/>
          <w:szCs w:val="24"/>
        </w:rPr>
      </w:pPr>
      <w:bookmarkStart w:id="155" w:name="_Toc462676535"/>
      <w:r>
        <w:rPr>
          <w:rFonts w:ascii="Calibri" w:hAnsi="Calibri" w:cs="Calibri"/>
          <w:szCs w:val="24"/>
        </w:rPr>
        <w:t>3.3.5 Use Case #5</w:t>
      </w:r>
      <w:bookmarkEnd w:id="155"/>
    </w:p>
    <w:p w:rsidR="001B1B5A" w:rsidRPr="001B1B5A" w:rsidRDefault="001B1B5A" w:rsidP="001B1B5A"/>
    <w:p w:rsidR="00EB1DDA" w:rsidRPr="00656635" w:rsidRDefault="00EB1DDA">
      <w:pPr>
        <w:rPr>
          <w:rFonts w:ascii="Calibri" w:hAnsi="Calibri" w:cs="Calibri"/>
          <w:szCs w:val="24"/>
        </w:rPr>
      </w:pPr>
    </w:p>
    <w:p w:rsidR="00EB1DDA" w:rsidRPr="00656635" w:rsidRDefault="00776A50">
      <w:pPr>
        <w:pStyle w:val="Heading2"/>
        <w:rPr>
          <w:rFonts w:ascii="Calibri" w:hAnsi="Calibri" w:cs="Calibri"/>
          <w:sz w:val="24"/>
          <w:szCs w:val="24"/>
        </w:rPr>
      </w:pPr>
      <w:bookmarkStart w:id="156" w:name="_Toc506458795"/>
      <w:bookmarkStart w:id="157" w:name="_Toc462676536"/>
      <w:r w:rsidRPr="00656635">
        <w:rPr>
          <w:rFonts w:ascii="Calibri" w:hAnsi="Calibri" w:cs="Calibri"/>
          <w:sz w:val="24"/>
          <w:szCs w:val="24"/>
        </w:rPr>
        <w:t>3.4 Classes / Objects</w:t>
      </w:r>
      <w:bookmarkEnd w:id="156"/>
      <w:bookmarkEnd w:id="157"/>
    </w:p>
    <w:p w:rsidR="00EB1DDA" w:rsidRPr="00656635" w:rsidRDefault="00776A50">
      <w:pPr>
        <w:pStyle w:val="Heading3"/>
        <w:rPr>
          <w:rFonts w:ascii="Calibri" w:hAnsi="Calibri" w:cs="Calibri"/>
          <w:szCs w:val="24"/>
        </w:rPr>
      </w:pPr>
      <w:bookmarkStart w:id="158" w:name="_Toc506458796"/>
      <w:bookmarkStart w:id="159" w:name="_Toc462676537"/>
      <w:r w:rsidRPr="00656635">
        <w:rPr>
          <w:rFonts w:ascii="Calibri" w:hAnsi="Calibri" w:cs="Calibri"/>
          <w:szCs w:val="24"/>
        </w:rPr>
        <w:t>3.4.1 &lt;Class / Object #1&gt;</w:t>
      </w:r>
      <w:bookmarkEnd w:id="158"/>
      <w:bookmarkEnd w:id="159"/>
    </w:p>
    <w:p w:rsidR="00EB1DDA" w:rsidRPr="00656635" w:rsidRDefault="00EB1DDA">
      <w:pPr>
        <w:rPr>
          <w:rFonts w:ascii="Calibri" w:hAnsi="Calibri" w:cs="Calibri"/>
          <w:szCs w:val="24"/>
        </w:rPr>
      </w:pPr>
    </w:p>
    <w:p w:rsidR="00EB1DDA" w:rsidRPr="00656635" w:rsidRDefault="00776A50">
      <w:pPr>
        <w:rPr>
          <w:rFonts w:ascii="Calibri" w:hAnsi="Calibri" w:cs="Calibri"/>
          <w:szCs w:val="24"/>
        </w:rPr>
      </w:pPr>
      <w:r w:rsidRPr="00656635">
        <w:rPr>
          <w:rFonts w:ascii="Calibri" w:hAnsi="Calibri" w:cs="Calibri"/>
          <w:szCs w:val="24"/>
        </w:rPr>
        <w:t>3.4.1.1 Attributes</w:t>
      </w:r>
    </w:p>
    <w:p w:rsidR="00EB1DDA" w:rsidRPr="00656635" w:rsidRDefault="00776A50">
      <w:pPr>
        <w:rPr>
          <w:rFonts w:ascii="Calibri" w:hAnsi="Calibri" w:cs="Calibri"/>
          <w:szCs w:val="24"/>
        </w:rPr>
      </w:pPr>
      <w:r w:rsidRPr="00656635">
        <w:rPr>
          <w:rFonts w:ascii="Calibri" w:hAnsi="Calibri" w:cs="Calibri"/>
          <w:szCs w:val="24"/>
        </w:rPr>
        <w:t>3.4.1.2 Functions</w:t>
      </w:r>
    </w:p>
    <w:p w:rsidR="00EB1DDA" w:rsidRPr="00656635" w:rsidRDefault="00776A50">
      <w:pPr>
        <w:rPr>
          <w:rFonts w:ascii="Calibri" w:hAnsi="Calibri" w:cs="Calibri"/>
          <w:szCs w:val="24"/>
        </w:rPr>
      </w:pPr>
      <w:r w:rsidRPr="00656635">
        <w:rPr>
          <w:rFonts w:ascii="Calibri" w:hAnsi="Calibri" w:cs="Calibri"/>
          <w:szCs w:val="24"/>
        </w:rPr>
        <w:t>&lt;Reference to functional requirements and/or use cases&gt;</w:t>
      </w:r>
    </w:p>
    <w:p w:rsidR="00EB1DDA" w:rsidRPr="00656635" w:rsidRDefault="00776A50">
      <w:pPr>
        <w:pStyle w:val="Heading3"/>
        <w:rPr>
          <w:rFonts w:ascii="Calibri" w:hAnsi="Calibri" w:cs="Calibri"/>
          <w:szCs w:val="24"/>
        </w:rPr>
      </w:pPr>
      <w:bookmarkStart w:id="160" w:name="_Toc506458797"/>
      <w:bookmarkStart w:id="161" w:name="_Toc462676538"/>
      <w:r w:rsidRPr="00656635">
        <w:rPr>
          <w:rFonts w:ascii="Calibri" w:hAnsi="Calibri" w:cs="Calibri"/>
          <w:szCs w:val="24"/>
        </w:rPr>
        <w:t>3.4.2 &lt;Class / Object #2&gt;</w:t>
      </w:r>
      <w:bookmarkEnd w:id="160"/>
      <w:bookmarkEnd w:id="161"/>
    </w:p>
    <w:p w:rsidR="00EB1DDA" w:rsidRPr="00656635" w:rsidRDefault="00776A50">
      <w:pPr>
        <w:rPr>
          <w:rFonts w:ascii="Calibri" w:hAnsi="Calibri" w:cs="Calibri"/>
          <w:szCs w:val="24"/>
        </w:rPr>
      </w:pPr>
      <w:r w:rsidRPr="00656635">
        <w:rPr>
          <w:rFonts w:ascii="Calibri" w:hAnsi="Calibri" w:cs="Calibri"/>
          <w:szCs w:val="24"/>
        </w:rPr>
        <w:t>…</w:t>
      </w:r>
    </w:p>
    <w:p w:rsidR="00EB1DDA" w:rsidRPr="00656635" w:rsidRDefault="00776A50">
      <w:pPr>
        <w:pStyle w:val="Heading2"/>
        <w:rPr>
          <w:rFonts w:ascii="Calibri" w:hAnsi="Calibri" w:cs="Calibri"/>
          <w:sz w:val="24"/>
          <w:szCs w:val="24"/>
        </w:rPr>
      </w:pPr>
      <w:bookmarkStart w:id="162" w:name="_Toc506458798"/>
      <w:bookmarkStart w:id="163" w:name="_Toc462676539"/>
      <w:r w:rsidRPr="00656635">
        <w:rPr>
          <w:rFonts w:ascii="Calibri" w:hAnsi="Calibri" w:cs="Calibri"/>
          <w:sz w:val="24"/>
          <w:szCs w:val="24"/>
        </w:rPr>
        <w:t>3.5 Non-Functional Requirements</w:t>
      </w:r>
      <w:bookmarkEnd w:id="162"/>
      <w:bookmarkEnd w:id="163"/>
    </w:p>
    <w:p w:rsidR="00EB1DDA" w:rsidRPr="00656635" w:rsidRDefault="00776A50">
      <w:pPr>
        <w:pStyle w:val="BodyText"/>
        <w:rPr>
          <w:rFonts w:ascii="Calibri" w:hAnsi="Calibri" w:cs="Calibri"/>
          <w:szCs w:val="24"/>
        </w:rPr>
      </w:pPr>
      <w:r w:rsidRPr="00656635">
        <w:rPr>
          <w:rFonts w:ascii="Calibri" w:hAnsi="Calibri" w:cs="Calibri"/>
          <w:szCs w:val="24"/>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EB1DDA" w:rsidRPr="00656635" w:rsidRDefault="00776A50">
      <w:pPr>
        <w:pStyle w:val="Heading3"/>
        <w:rPr>
          <w:rFonts w:ascii="Calibri" w:hAnsi="Calibri" w:cs="Calibri"/>
          <w:szCs w:val="24"/>
        </w:rPr>
      </w:pPr>
      <w:bookmarkStart w:id="164" w:name="_Toc506458799"/>
      <w:bookmarkStart w:id="165" w:name="_Toc462676540"/>
      <w:r w:rsidRPr="00656635">
        <w:rPr>
          <w:rFonts w:ascii="Calibri" w:hAnsi="Calibri" w:cs="Calibri"/>
          <w:szCs w:val="24"/>
        </w:rPr>
        <w:t>3.5.1 Performance</w:t>
      </w:r>
      <w:bookmarkEnd w:id="164"/>
      <w:bookmarkEnd w:id="165"/>
    </w:p>
    <w:p w:rsidR="00EB1DDA" w:rsidRPr="00656635" w:rsidRDefault="00776A50">
      <w:pPr>
        <w:pStyle w:val="Heading3"/>
        <w:rPr>
          <w:rFonts w:ascii="Calibri" w:hAnsi="Calibri" w:cs="Calibri"/>
          <w:szCs w:val="24"/>
        </w:rPr>
      </w:pPr>
      <w:bookmarkStart w:id="166" w:name="_Toc506458800"/>
      <w:bookmarkStart w:id="167" w:name="_Toc462676541"/>
      <w:r w:rsidRPr="00656635">
        <w:rPr>
          <w:rFonts w:ascii="Calibri" w:hAnsi="Calibri" w:cs="Calibri"/>
          <w:szCs w:val="24"/>
        </w:rPr>
        <w:t>3.5.2 Reliability</w:t>
      </w:r>
      <w:bookmarkEnd w:id="166"/>
      <w:bookmarkEnd w:id="167"/>
    </w:p>
    <w:p w:rsidR="00EB1DDA" w:rsidRPr="00656635" w:rsidRDefault="00776A50">
      <w:pPr>
        <w:pStyle w:val="Heading3"/>
        <w:rPr>
          <w:rFonts w:ascii="Calibri" w:hAnsi="Calibri" w:cs="Calibri"/>
          <w:szCs w:val="24"/>
        </w:rPr>
      </w:pPr>
      <w:bookmarkStart w:id="168" w:name="_Toc506458801"/>
      <w:bookmarkStart w:id="169" w:name="_Toc462676542"/>
      <w:r w:rsidRPr="00656635">
        <w:rPr>
          <w:rFonts w:ascii="Calibri" w:hAnsi="Calibri" w:cs="Calibri"/>
          <w:szCs w:val="24"/>
        </w:rPr>
        <w:t>3.5.3 Availability</w:t>
      </w:r>
      <w:bookmarkEnd w:id="168"/>
      <w:bookmarkEnd w:id="169"/>
    </w:p>
    <w:p w:rsidR="00EB1DDA" w:rsidRPr="00656635" w:rsidRDefault="00776A50">
      <w:pPr>
        <w:pStyle w:val="Heading3"/>
        <w:rPr>
          <w:rFonts w:ascii="Calibri" w:hAnsi="Calibri" w:cs="Calibri"/>
          <w:szCs w:val="24"/>
        </w:rPr>
      </w:pPr>
      <w:bookmarkStart w:id="170" w:name="_Toc506458802"/>
      <w:bookmarkStart w:id="171" w:name="_Toc462676543"/>
      <w:r w:rsidRPr="00656635">
        <w:rPr>
          <w:rFonts w:ascii="Calibri" w:hAnsi="Calibri" w:cs="Calibri"/>
          <w:szCs w:val="24"/>
        </w:rPr>
        <w:t>3.5.4 Security</w:t>
      </w:r>
      <w:bookmarkEnd w:id="170"/>
      <w:bookmarkEnd w:id="171"/>
    </w:p>
    <w:p w:rsidR="00EB1DDA" w:rsidRPr="00656635" w:rsidRDefault="00776A50">
      <w:pPr>
        <w:pStyle w:val="Heading3"/>
        <w:rPr>
          <w:rFonts w:ascii="Calibri" w:hAnsi="Calibri" w:cs="Calibri"/>
          <w:szCs w:val="24"/>
        </w:rPr>
      </w:pPr>
      <w:bookmarkStart w:id="172" w:name="_Toc506458803"/>
      <w:bookmarkStart w:id="173" w:name="_Toc462676544"/>
      <w:r w:rsidRPr="00656635">
        <w:rPr>
          <w:rFonts w:ascii="Calibri" w:hAnsi="Calibri" w:cs="Calibri"/>
          <w:szCs w:val="24"/>
        </w:rPr>
        <w:t>3.5.5 Maintainability</w:t>
      </w:r>
      <w:bookmarkEnd w:id="172"/>
      <w:bookmarkEnd w:id="173"/>
    </w:p>
    <w:p w:rsidR="00EB1DDA" w:rsidRPr="00656635" w:rsidRDefault="00776A50">
      <w:pPr>
        <w:pStyle w:val="Heading3"/>
        <w:rPr>
          <w:rFonts w:ascii="Calibri" w:hAnsi="Calibri" w:cs="Calibri"/>
          <w:szCs w:val="24"/>
        </w:rPr>
      </w:pPr>
      <w:bookmarkStart w:id="174" w:name="_Toc506458804"/>
      <w:bookmarkStart w:id="175" w:name="_Toc462676545"/>
      <w:r w:rsidRPr="00656635">
        <w:rPr>
          <w:rFonts w:ascii="Calibri" w:hAnsi="Calibri" w:cs="Calibri"/>
          <w:szCs w:val="24"/>
        </w:rPr>
        <w:t>3.5.6 Portability</w:t>
      </w:r>
      <w:bookmarkEnd w:id="174"/>
      <w:bookmarkEnd w:id="175"/>
    </w:p>
    <w:p w:rsidR="00EB1DDA" w:rsidRPr="00656635" w:rsidRDefault="00776A50">
      <w:pPr>
        <w:pStyle w:val="Heading2"/>
        <w:rPr>
          <w:rFonts w:ascii="Calibri" w:hAnsi="Calibri" w:cs="Calibri"/>
          <w:sz w:val="24"/>
          <w:szCs w:val="24"/>
        </w:rPr>
      </w:pPr>
      <w:bookmarkStart w:id="176" w:name="_Toc506458805"/>
      <w:bookmarkStart w:id="177" w:name="_Toc462676546"/>
      <w:r w:rsidRPr="00656635">
        <w:rPr>
          <w:rFonts w:ascii="Calibri" w:hAnsi="Calibri" w:cs="Calibri"/>
          <w:sz w:val="24"/>
          <w:szCs w:val="24"/>
        </w:rPr>
        <w:t>3.6 Inverse Requirements</w:t>
      </w:r>
      <w:bookmarkEnd w:id="176"/>
      <w:bookmarkEnd w:id="177"/>
    </w:p>
    <w:p w:rsidR="00EB1DDA" w:rsidRPr="00656635" w:rsidRDefault="00776A50">
      <w:pPr>
        <w:pStyle w:val="BodyText"/>
        <w:rPr>
          <w:rFonts w:ascii="Calibri" w:hAnsi="Calibri" w:cs="Calibri"/>
          <w:szCs w:val="24"/>
        </w:rPr>
      </w:pPr>
      <w:r w:rsidRPr="00656635">
        <w:rPr>
          <w:rFonts w:ascii="Calibri" w:hAnsi="Calibri" w:cs="Calibri"/>
          <w:szCs w:val="24"/>
        </w:rPr>
        <w:t>State any *useful* inverse requirements.</w:t>
      </w:r>
    </w:p>
    <w:p w:rsidR="00EB1DDA" w:rsidRPr="00656635" w:rsidRDefault="00776A50">
      <w:pPr>
        <w:pStyle w:val="Heading2"/>
        <w:rPr>
          <w:rFonts w:ascii="Calibri" w:hAnsi="Calibri" w:cs="Calibri"/>
          <w:sz w:val="24"/>
          <w:szCs w:val="24"/>
        </w:rPr>
      </w:pPr>
      <w:bookmarkStart w:id="178" w:name="_Toc506458806"/>
      <w:bookmarkStart w:id="179" w:name="_Toc462676547"/>
      <w:r w:rsidRPr="00656635">
        <w:rPr>
          <w:rFonts w:ascii="Calibri" w:hAnsi="Calibri" w:cs="Calibri"/>
          <w:sz w:val="24"/>
          <w:szCs w:val="24"/>
        </w:rPr>
        <w:lastRenderedPageBreak/>
        <w:t>3.7 Design Constraints</w:t>
      </w:r>
      <w:bookmarkEnd w:id="178"/>
      <w:bookmarkEnd w:id="179"/>
    </w:p>
    <w:p w:rsidR="00EB1DDA" w:rsidRPr="00656635" w:rsidRDefault="00776A50">
      <w:pPr>
        <w:pStyle w:val="BodyText"/>
        <w:rPr>
          <w:rFonts w:ascii="Calibri" w:hAnsi="Calibri" w:cs="Calibri"/>
          <w:szCs w:val="24"/>
        </w:rPr>
      </w:pPr>
      <w:r w:rsidRPr="00656635">
        <w:rPr>
          <w:rFonts w:ascii="Calibri" w:hAnsi="Calibri" w:cs="Calibri"/>
          <w:szCs w:val="24"/>
        </w:rPr>
        <w:t>Specify design constrains imposed by other standards, company policies, hardware limitation, etc. that will impact this software project.</w:t>
      </w:r>
    </w:p>
    <w:p w:rsidR="00EB1DDA" w:rsidRPr="00656635" w:rsidRDefault="00776A50">
      <w:pPr>
        <w:pStyle w:val="Heading2"/>
        <w:rPr>
          <w:rFonts w:ascii="Calibri" w:hAnsi="Calibri" w:cs="Calibri"/>
          <w:sz w:val="24"/>
          <w:szCs w:val="24"/>
        </w:rPr>
      </w:pPr>
      <w:bookmarkStart w:id="180" w:name="_Toc506458807"/>
      <w:bookmarkStart w:id="181" w:name="_Toc462676548"/>
      <w:r w:rsidRPr="00656635">
        <w:rPr>
          <w:rFonts w:ascii="Calibri" w:hAnsi="Calibri" w:cs="Calibri"/>
          <w:sz w:val="24"/>
          <w:szCs w:val="24"/>
        </w:rPr>
        <w:t>3.8 Logical Database Requirements</w:t>
      </w:r>
      <w:bookmarkEnd w:id="180"/>
      <w:bookmarkEnd w:id="181"/>
    </w:p>
    <w:p w:rsidR="00EB1DDA" w:rsidRPr="00656635" w:rsidRDefault="00776A50">
      <w:pPr>
        <w:pStyle w:val="BodyText"/>
        <w:rPr>
          <w:rFonts w:ascii="Calibri" w:hAnsi="Calibri" w:cs="Calibri"/>
          <w:szCs w:val="24"/>
        </w:rPr>
      </w:pPr>
      <w:r w:rsidRPr="00656635">
        <w:rPr>
          <w:rFonts w:ascii="Calibri" w:hAnsi="Calibri" w:cs="Calibri"/>
          <w:szCs w:val="24"/>
        </w:rPr>
        <w:t xml:space="preserve">Will a database be used?  If so, what logical requirements exist for data formats, storage capabilities, data retention, data integrity, </w:t>
      </w:r>
      <w:r w:rsidR="000D7E6E" w:rsidRPr="00656635">
        <w:rPr>
          <w:rFonts w:ascii="Calibri" w:hAnsi="Calibri" w:cs="Calibri"/>
          <w:szCs w:val="24"/>
        </w:rPr>
        <w:t>etc?</w:t>
      </w:r>
    </w:p>
    <w:p w:rsidR="00EB1DDA" w:rsidRPr="00656635" w:rsidRDefault="00776A50">
      <w:pPr>
        <w:pStyle w:val="Heading2"/>
        <w:rPr>
          <w:rFonts w:ascii="Calibri" w:hAnsi="Calibri" w:cs="Calibri"/>
          <w:sz w:val="24"/>
          <w:szCs w:val="24"/>
        </w:rPr>
      </w:pPr>
      <w:bookmarkStart w:id="182" w:name="_Toc506458808"/>
      <w:bookmarkStart w:id="183" w:name="_Toc462676549"/>
      <w:r w:rsidRPr="00656635">
        <w:rPr>
          <w:rFonts w:ascii="Calibri" w:hAnsi="Calibri" w:cs="Calibri"/>
          <w:sz w:val="24"/>
          <w:szCs w:val="24"/>
        </w:rPr>
        <w:t>3.9 Other Requirements</w:t>
      </w:r>
      <w:bookmarkEnd w:id="182"/>
      <w:bookmarkEnd w:id="183"/>
    </w:p>
    <w:p w:rsidR="00EB1DDA" w:rsidRPr="00656635" w:rsidRDefault="00776A50">
      <w:pPr>
        <w:pStyle w:val="BodyText"/>
        <w:rPr>
          <w:rFonts w:ascii="Calibri" w:hAnsi="Calibri" w:cs="Calibri"/>
          <w:szCs w:val="24"/>
        </w:rPr>
      </w:pPr>
      <w:r w:rsidRPr="00656635">
        <w:rPr>
          <w:rFonts w:ascii="Calibri" w:hAnsi="Calibri" w:cs="Calibri"/>
          <w:szCs w:val="24"/>
        </w:rPr>
        <w:t>Catchall section for any additional requirements.</w:t>
      </w:r>
    </w:p>
    <w:p w:rsidR="00EB1DDA" w:rsidRPr="00656635" w:rsidRDefault="00776A50">
      <w:pPr>
        <w:pStyle w:val="Heading1"/>
        <w:rPr>
          <w:rFonts w:ascii="Calibri" w:hAnsi="Calibri" w:cs="Calibri"/>
          <w:sz w:val="24"/>
          <w:szCs w:val="24"/>
        </w:rPr>
      </w:pPr>
      <w:bookmarkStart w:id="184" w:name="_Toc506458809"/>
      <w:bookmarkStart w:id="185" w:name="_Toc462676550"/>
      <w:r w:rsidRPr="00656635">
        <w:rPr>
          <w:rFonts w:ascii="Calibri" w:hAnsi="Calibri" w:cs="Calibri"/>
          <w:sz w:val="24"/>
          <w:szCs w:val="24"/>
        </w:rPr>
        <w:t>4. Analysis Models</w:t>
      </w:r>
      <w:bookmarkEnd w:id="184"/>
      <w:bookmarkEnd w:id="185"/>
    </w:p>
    <w:p w:rsidR="00EB1DDA" w:rsidRPr="00656635" w:rsidRDefault="00776A50">
      <w:pPr>
        <w:pStyle w:val="BodyText"/>
        <w:rPr>
          <w:rFonts w:ascii="Calibri" w:hAnsi="Calibri" w:cs="Calibri"/>
          <w:szCs w:val="24"/>
        </w:rPr>
      </w:pPr>
      <w:r w:rsidRPr="00656635">
        <w:rPr>
          <w:rFonts w:ascii="Calibri" w:hAnsi="Calibri" w:cs="Calibri"/>
          <w:szCs w:val="24"/>
        </w:rPr>
        <w:t>List all analysis models used in developing specific requirements previously given in this SRS.  Each model should include an introduction and a narrative description.  Furthermore, each model should be traceable the SRS’s requirements.</w:t>
      </w:r>
    </w:p>
    <w:p w:rsidR="00EB1DDA" w:rsidRPr="00656635" w:rsidRDefault="00776A50">
      <w:pPr>
        <w:pStyle w:val="Heading2"/>
        <w:rPr>
          <w:rFonts w:ascii="Calibri" w:hAnsi="Calibri" w:cs="Calibri"/>
          <w:sz w:val="24"/>
          <w:szCs w:val="24"/>
        </w:rPr>
      </w:pPr>
      <w:bookmarkStart w:id="186" w:name="_Toc506458810"/>
      <w:bookmarkStart w:id="187" w:name="_Toc462676551"/>
      <w:r w:rsidRPr="00656635">
        <w:rPr>
          <w:rFonts w:ascii="Calibri" w:hAnsi="Calibri" w:cs="Calibri"/>
          <w:sz w:val="24"/>
          <w:szCs w:val="24"/>
        </w:rPr>
        <w:t>4.1 Sequence Diagrams</w:t>
      </w:r>
      <w:bookmarkEnd w:id="186"/>
      <w:bookmarkEnd w:id="187"/>
    </w:p>
    <w:p w:rsidR="00EB1DDA" w:rsidRPr="00656635" w:rsidRDefault="00776A50">
      <w:pPr>
        <w:pStyle w:val="Heading2"/>
        <w:rPr>
          <w:rFonts w:ascii="Calibri" w:hAnsi="Calibri" w:cs="Calibri"/>
          <w:sz w:val="24"/>
          <w:szCs w:val="24"/>
        </w:rPr>
      </w:pPr>
      <w:bookmarkStart w:id="188" w:name="_Toc506458811"/>
      <w:bookmarkStart w:id="189" w:name="_Toc462676552"/>
      <w:r w:rsidRPr="00656635">
        <w:rPr>
          <w:rFonts w:ascii="Calibri" w:hAnsi="Calibri" w:cs="Calibri"/>
          <w:sz w:val="24"/>
          <w:szCs w:val="24"/>
        </w:rPr>
        <w:t>4.3 Data Flow Diagrams (DFD)</w:t>
      </w:r>
      <w:bookmarkEnd w:id="188"/>
      <w:bookmarkEnd w:id="189"/>
    </w:p>
    <w:p w:rsidR="00EB1DDA" w:rsidRPr="00656635" w:rsidRDefault="00776A50">
      <w:pPr>
        <w:pStyle w:val="Heading2"/>
        <w:rPr>
          <w:rFonts w:ascii="Calibri" w:hAnsi="Calibri" w:cs="Calibri"/>
          <w:sz w:val="24"/>
          <w:szCs w:val="24"/>
        </w:rPr>
      </w:pPr>
      <w:bookmarkStart w:id="190" w:name="_Toc506458812"/>
      <w:bookmarkStart w:id="191" w:name="_Toc462676553"/>
      <w:r w:rsidRPr="00656635">
        <w:rPr>
          <w:rFonts w:ascii="Calibri" w:hAnsi="Calibri" w:cs="Calibri"/>
          <w:sz w:val="24"/>
          <w:szCs w:val="24"/>
        </w:rPr>
        <w:t>4.2 State-Transition Diagrams (STD)</w:t>
      </w:r>
      <w:bookmarkEnd w:id="190"/>
      <w:bookmarkEnd w:id="191"/>
    </w:p>
    <w:p w:rsidR="00EB1DDA" w:rsidRPr="00656635" w:rsidRDefault="00776A50">
      <w:pPr>
        <w:pStyle w:val="Heading1"/>
        <w:rPr>
          <w:rFonts w:ascii="Calibri" w:hAnsi="Calibri" w:cs="Calibri"/>
          <w:sz w:val="24"/>
          <w:szCs w:val="24"/>
        </w:rPr>
      </w:pPr>
      <w:bookmarkStart w:id="192" w:name="_Toc506458813"/>
      <w:bookmarkStart w:id="193" w:name="_Toc462676554"/>
      <w:r w:rsidRPr="00656635">
        <w:rPr>
          <w:rFonts w:ascii="Calibri" w:hAnsi="Calibri" w:cs="Calibri"/>
          <w:sz w:val="24"/>
          <w:szCs w:val="24"/>
        </w:rPr>
        <w:t>5. Change Management Process</w:t>
      </w:r>
      <w:bookmarkEnd w:id="192"/>
      <w:bookmarkEnd w:id="193"/>
    </w:p>
    <w:p w:rsidR="00EB1DDA" w:rsidRPr="00656635" w:rsidRDefault="00776A50">
      <w:pPr>
        <w:pStyle w:val="BodyText"/>
        <w:rPr>
          <w:rFonts w:ascii="Calibri" w:hAnsi="Calibri" w:cs="Calibri"/>
          <w:szCs w:val="24"/>
        </w:rPr>
      </w:pPr>
      <w:r w:rsidRPr="00656635">
        <w:rPr>
          <w:rFonts w:ascii="Calibri" w:hAnsi="Calibri" w:cs="Calibri"/>
          <w:szCs w:val="24"/>
        </w:rPr>
        <w:t>Identify and describe the process that will be used to update the SRS, as needed, when project scope or requirements change.  Who can submit changes and by what means, and how will these changes be approved.</w:t>
      </w:r>
    </w:p>
    <w:p w:rsidR="00EB1DDA" w:rsidRPr="00656635" w:rsidRDefault="00776A50">
      <w:pPr>
        <w:pStyle w:val="Heading1"/>
        <w:rPr>
          <w:rFonts w:ascii="Calibri" w:hAnsi="Calibri" w:cs="Calibri"/>
          <w:sz w:val="24"/>
          <w:szCs w:val="24"/>
        </w:rPr>
      </w:pPr>
      <w:bookmarkStart w:id="194" w:name="_Toc506458814"/>
      <w:bookmarkStart w:id="195" w:name="_Toc462676555"/>
      <w:r w:rsidRPr="00656635">
        <w:rPr>
          <w:rFonts w:ascii="Calibri" w:hAnsi="Calibri" w:cs="Calibri"/>
          <w:sz w:val="24"/>
          <w:szCs w:val="24"/>
        </w:rPr>
        <w:t>A. Appendices</w:t>
      </w:r>
      <w:bookmarkEnd w:id="194"/>
      <w:bookmarkEnd w:id="195"/>
    </w:p>
    <w:p w:rsidR="00EB1DDA" w:rsidRPr="00656635" w:rsidRDefault="00776A50">
      <w:pPr>
        <w:pStyle w:val="BodyText"/>
        <w:rPr>
          <w:rFonts w:ascii="Calibri" w:hAnsi="Calibri" w:cs="Calibri"/>
          <w:szCs w:val="24"/>
        </w:rPr>
      </w:pPr>
      <w:r w:rsidRPr="00656635">
        <w:rPr>
          <w:rFonts w:ascii="Calibri" w:hAnsi="Calibri" w:cs="Calibri"/>
          <w:szCs w:val="24"/>
        </w:rPr>
        <w:t>Appendices may be used to provide additional (and hopefully helpful) information.  If present, the SRS should explicitly state whether the information contained within an appendix is to be considered as a part of the SRS’s overall set of requirements.</w:t>
      </w:r>
    </w:p>
    <w:p w:rsidR="00EB1DDA" w:rsidRPr="00656635" w:rsidRDefault="00EB1DDA">
      <w:pPr>
        <w:rPr>
          <w:rFonts w:ascii="Calibri" w:hAnsi="Calibri" w:cs="Calibri"/>
          <w:i/>
          <w:szCs w:val="24"/>
        </w:rPr>
      </w:pPr>
    </w:p>
    <w:p w:rsidR="00EB1DDA" w:rsidRPr="00656635" w:rsidRDefault="00776A50">
      <w:pPr>
        <w:rPr>
          <w:rFonts w:ascii="Calibri" w:hAnsi="Calibri" w:cs="Calibri"/>
          <w:i/>
          <w:szCs w:val="24"/>
        </w:rPr>
      </w:pPr>
      <w:r w:rsidRPr="00656635">
        <w:rPr>
          <w:rFonts w:ascii="Calibri" w:hAnsi="Calibri" w:cs="Calibri"/>
          <w:i/>
          <w:szCs w:val="24"/>
        </w:rPr>
        <w:t>Example Appendices could include (initial) conceptual documents for the software project, marketing materials, minutes of meetings with the customer(s), etc.</w:t>
      </w:r>
    </w:p>
    <w:p w:rsidR="00EB1DDA" w:rsidRPr="00656635" w:rsidRDefault="00776A50">
      <w:pPr>
        <w:pStyle w:val="Heading2"/>
        <w:rPr>
          <w:rFonts w:ascii="Calibri" w:hAnsi="Calibri" w:cs="Calibri"/>
          <w:sz w:val="24"/>
          <w:szCs w:val="24"/>
        </w:rPr>
      </w:pPr>
      <w:bookmarkStart w:id="196" w:name="_Toc462676556"/>
      <w:r w:rsidRPr="00656635">
        <w:rPr>
          <w:rFonts w:ascii="Calibri" w:hAnsi="Calibri" w:cs="Calibri"/>
          <w:sz w:val="24"/>
          <w:szCs w:val="24"/>
        </w:rPr>
        <w:t>A.1 Appendix 1</w:t>
      </w:r>
      <w:bookmarkEnd w:id="196"/>
    </w:p>
    <w:p w:rsidR="00EB1DDA" w:rsidRDefault="00776A50">
      <w:pPr>
        <w:pStyle w:val="Heading2"/>
      </w:pPr>
      <w:bookmarkStart w:id="197" w:name="_Toc462676557"/>
      <w:r w:rsidRPr="00656635">
        <w:rPr>
          <w:rFonts w:ascii="Calibri" w:hAnsi="Calibri" w:cs="Calibri"/>
          <w:sz w:val="24"/>
          <w:szCs w:val="24"/>
        </w:rPr>
        <w:t>A.2 Appendix 2</w:t>
      </w:r>
      <w:bookmarkEnd w:id="197"/>
    </w:p>
    <w:sectPr w:rsidR="00EB1DDA" w:rsidSect="000D7E6E">
      <w:headerReference w:type="default" r:id="rId28"/>
      <w:footerReference w:type="default" r:id="rId29"/>
      <w:pgSz w:w="12240" w:h="15840"/>
      <w:pgMar w:top="1440" w:right="810" w:bottom="1440" w:left="900" w:header="270" w:footer="43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A89" w:rsidRDefault="00464A89" w:rsidP="001D2EE9">
      <w:r>
        <w:separator/>
      </w:r>
    </w:p>
  </w:endnote>
  <w:endnote w:type="continuationSeparator" w:id="0">
    <w:p w:rsidR="00464A89" w:rsidRDefault="00464A89" w:rsidP="001D2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A89" w:rsidRDefault="00464A89">
    <w:pPr>
      <w:pStyle w:val="Footer"/>
      <w:tabs>
        <w:tab w:val="clear" w:pos="4320"/>
        <w:tab w:val="clear" w:pos="8640"/>
        <w:tab w:val="center" w:pos="4680"/>
        <w:tab w:val="right"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72" w:type="pct"/>
      <w:tblInd w:w="-155" w:type="dxa"/>
      <w:tblBorders>
        <w:top w:val="single" w:sz="4" w:space="0" w:color="0093D1"/>
      </w:tblBorders>
      <w:tblCellMar>
        <w:top w:w="72" w:type="dxa"/>
        <w:left w:w="115" w:type="dxa"/>
        <w:bottom w:w="72" w:type="dxa"/>
        <w:right w:w="115" w:type="dxa"/>
      </w:tblCellMar>
      <w:tblLook w:val="04A0" w:firstRow="1" w:lastRow="0" w:firstColumn="1" w:lastColumn="0" w:noHBand="0" w:noVBand="1"/>
    </w:tblPr>
    <w:tblGrid>
      <w:gridCol w:w="9306"/>
      <w:gridCol w:w="1376"/>
    </w:tblGrid>
    <w:tr w:rsidR="00464A89" w:rsidRPr="00BC45D0" w:rsidTr="00BC45D0">
      <w:tc>
        <w:tcPr>
          <w:tcW w:w="4356" w:type="pct"/>
        </w:tcPr>
        <w:p w:rsidR="00464A89" w:rsidRPr="00BC45D0" w:rsidRDefault="00464A89" w:rsidP="00BC45D0">
          <w:pPr>
            <w:pStyle w:val="PMOFooter"/>
            <w:jc w:val="left"/>
            <w:rPr>
              <w:color w:val="548DD4" w:themeColor="text2" w:themeTint="99"/>
              <w:sz w:val="16"/>
              <w:szCs w:val="16"/>
            </w:rPr>
          </w:pPr>
          <w:r w:rsidRPr="00BC45D0">
            <w:rPr>
              <w:color w:val="548DD4" w:themeColor="text2" w:themeTint="99"/>
              <w:sz w:val="16"/>
              <w:szCs w:val="16"/>
            </w:rPr>
            <w:t xml:space="preserve">Printed as of </w:t>
          </w:r>
          <w:r w:rsidRPr="00BC45D0">
            <w:rPr>
              <w:color w:val="548DD4" w:themeColor="text2" w:themeTint="99"/>
              <w:sz w:val="16"/>
              <w:szCs w:val="16"/>
            </w:rPr>
            <w:fldChar w:fldCharType="begin"/>
          </w:r>
          <w:r w:rsidRPr="00BC45D0">
            <w:rPr>
              <w:color w:val="548DD4" w:themeColor="text2" w:themeTint="99"/>
              <w:sz w:val="16"/>
              <w:szCs w:val="16"/>
            </w:rPr>
            <w:instrText xml:space="preserve"> DATE \@ "M/d/yyyy" </w:instrText>
          </w:r>
          <w:r w:rsidRPr="00BC45D0">
            <w:rPr>
              <w:color w:val="548DD4" w:themeColor="text2" w:themeTint="99"/>
              <w:sz w:val="16"/>
              <w:szCs w:val="16"/>
            </w:rPr>
            <w:fldChar w:fldCharType="separate"/>
          </w:r>
          <w:r>
            <w:rPr>
              <w:noProof/>
              <w:color w:val="548DD4" w:themeColor="text2" w:themeTint="99"/>
              <w:sz w:val="16"/>
              <w:szCs w:val="16"/>
            </w:rPr>
            <w:t>11/29/2016</w:t>
          </w:r>
          <w:r w:rsidRPr="00BC45D0">
            <w:rPr>
              <w:color w:val="548DD4" w:themeColor="text2" w:themeTint="99"/>
              <w:sz w:val="16"/>
              <w:szCs w:val="16"/>
            </w:rPr>
            <w:fldChar w:fldCharType="end"/>
          </w:r>
          <w:r w:rsidRPr="00BC45D0">
            <w:rPr>
              <w:color w:val="548DD4" w:themeColor="text2" w:themeTint="99"/>
              <w:sz w:val="16"/>
              <w:szCs w:val="16"/>
            </w:rPr>
            <w:t xml:space="preserve">                                                      Information Technology | Proprietary and Confidential UMA, LLC</w:t>
          </w:r>
        </w:p>
      </w:tc>
      <w:tc>
        <w:tcPr>
          <w:tcW w:w="644" w:type="pct"/>
          <w:shd w:val="clear" w:color="auto" w:fill="0093D1"/>
        </w:tcPr>
        <w:p w:rsidR="00464A89" w:rsidRPr="00BC45D0" w:rsidRDefault="00464A89" w:rsidP="00564FF4">
          <w:pPr>
            <w:pStyle w:val="PMOFooter"/>
            <w:rPr>
              <w:rFonts w:cs="Tahoma"/>
              <w:color w:val="FFFFFF" w:themeColor="background1"/>
              <w:sz w:val="16"/>
              <w:szCs w:val="16"/>
            </w:rPr>
          </w:pPr>
          <w:r w:rsidRPr="00BC45D0">
            <w:rPr>
              <w:rFonts w:cs="Tahoma"/>
              <w:color w:val="FFFFFF" w:themeColor="background1"/>
              <w:sz w:val="16"/>
              <w:szCs w:val="16"/>
            </w:rPr>
            <w:t xml:space="preserve">Page </w:t>
          </w:r>
          <w:r w:rsidRPr="00BC45D0">
            <w:rPr>
              <w:rStyle w:val="PageNumber"/>
              <w:rFonts w:cs="Tahoma"/>
              <w:b/>
              <w:color w:val="FFFFFF" w:themeColor="background1"/>
              <w:sz w:val="16"/>
              <w:szCs w:val="16"/>
            </w:rPr>
            <w:fldChar w:fldCharType="begin"/>
          </w:r>
          <w:r w:rsidRPr="00BC45D0">
            <w:rPr>
              <w:rStyle w:val="PageNumber"/>
              <w:rFonts w:cs="Tahoma"/>
              <w:b/>
              <w:color w:val="FFFFFF" w:themeColor="background1"/>
              <w:sz w:val="16"/>
              <w:szCs w:val="16"/>
            </w:rPr>
            <w:instrText xml:space="preserve"> PAGE </w:instrText>
          </w:r>
          <w:r w:rsidRPr="00BC45D0">
            <w:rPr>
              <w:rStyle w:val="PageNumber"/>
              <w:rFonts w:cs="Tahoma"/>
              <w:b/>
              <w:color w:val="FFFFFF" w:themeColor="background1"/>
              <w:sz w:val="16"/>
              <w:szCs w:val="16"/>
            </w:rPr>
            <w:fldChar w:fldCharType="separate"/>
          </w:r>
          <w:r w:rsidR="001464F1">
            <w:rPr>
              <w:rStyle w:val="PageNumber"/>
              <w:rFonts w:cs="Tahoma"/>
              <w:b/>
              <w:noProof/>
              <w:color w:val="FFFFFF" w:themeColor="background1"/>
              <w:sz w:val="16"/>
              <w:szCs w:val="16"/>
            </w:rPr>
            <w:t>15</w:t>
          </w:r>
          <w:r w:rsidRPr="00BC45D0">
            <w:rPr>
              <w:rStyle w:val="PageNumber"/>
              <w:rFonts w:cs="Tahoma"/>
              <w:b/>
              <w:color w:val="FFFFFF" w:themeColor="background1"/>
              <w:sz w:val="16"/>
              <w:szCs w:val="16"/>
            </w:rPr>
            <w:fldChar w:fldCharType="end"/>
          </w:r>
          <w:r w:rsidRPr="00BC45D0">
            <w:rPr>
              <w:rStyle w:val="PageNumber"/>
              <w:rFonts w:cs="Tahoma"/>
              <w:color w:val="FFFFFF" w:themeColor="background1"/>
              <w:sz w:val="16"/>
              <w:szCs w:val="16"/>
            </w:rPr>
            <w:t xml:space="preserve"> of </w:t>
          </w:r>
          <w:r>
            <w:rPr>
              <w:rStyle w:val="PageNumber"/>
              <w:rFonts w:cs="Tahoma"/>
              <w:b/>
              <w:color w:val="FFFFFF" w:themeColor="background1"/>
              <w:sz w:val="16"/>
              <w:szCs w:val="16"/>
            </w:rPr>
            <w:t>10</w:t>
          </w:r>
        </w:p>
      </w:tc>
    </w:tr>
  </w:tbl>
  <w:p w:rsidR="00464A89" w:rsidRPr="00BC45D0" w:rsidRDefault="00464A89">
    <w:pPr>
      <w:pStyle w:val="Footer"/>
      <w:tabs>
        <w:tab w:val="clear" w:pos="4320"/>
        <w:tab w:val="clear" w:pos="8640"/>
        <w:tab w:val="center" w:pos="4680"/>
        <w:tab w:val="right" w:pos="9360"/>
      </w:tabs>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A89" w:rsidRDefault="00464A89" w:rsidP="001D2EE9">
      <w:r>
        <w:separator/>
      </w:r>
    </w:p>
  </w:footnote>
  <w:footnote w:type="continuationSeparator" w:id="0">
    <w:p w:rsidR="00464A89" w:rsidRDefault="00464A89" w:rsidP="001D2E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A89" w:rsidRDefault="00464A89" w:rsidP="006C3737">
    <w:pPr>
      <w:pStyle w:val="Header"/>
    </w:pPr>
  </w:p>
  <w:p w:rsidR="00464A89" w:rsidRPr="00AC0981" w:rsidRDefault="00464A89" w:rsidP="006C3737">
    <w:pPr>
      <w:pStyle w:val="Header"/>
      <w:jc w:val="right"/>
      <w:rPr>
        <w:b/>
        <w:i/>
        <w:smallCaps/>
        <w:color w:val="0069AA"/>
      </w:rPr>
    </w:pPr>
    <w:r w:rsidRPr="00F74B34">
      <w:rPr>
        <w:noProof/>
      </w:rPr>
      <w:drawing>
        <wp:inline distT="0" distB="0" distL="0" distR="0" wp14:anchorId="27BA2B5C" wp14:editId="2C1E42B6">
          <wp:extent cx="1866900" cy="471911"/>
          <wp:effectExtent l="19050" t="0" r="0" b="0"/>
          <wp:docPr id="4" name="Picture 1" descr="uma_logo_wide_360x9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a_logo_wide_360x91(2).JPG"/>
                  <pic:cNvPicPr/>
                </pic:nvPicPr>
                <pic:blipFill>
                  <a:blip r:embed="rId1"/>
                  <a:stretch>
                    <a:fillRect/>
                  </a:stretch>
                </pic:blipFill>
                <pic:spPr>
                  <a:xfrm>
                    <a:off x="0" y="0"/>
                    <a:ext cx="1871180" cy="472993"/>
                  </a:xfrm>
                  <a:prstGeom prst="rect">
                    <a:avLst/>
                  </a:prstGeom>
                </pic:spPr>
              </pic:pic>
            </a:graphicData>
          </a:graphic>
        </wp:inline>
      </w:drawing>
    </w:r>
    <w:r>
      <w:rPr>
        <w:b/>
        <w:i/>
        <w:smallCaps/>
        <w:color w:val="0069AA"/>
      </w:rPr>
      <w:t xml:space="preserve">                                               </w:t>
    </w:r>
    <w:r w:rsidRPr="00656635">
      <w:rPr>
        <w:rFonts w:ascii="Calibri" w:hAnsi="Calibri" w:cs="Calibri"/>
        <w:b/>
        <w:i/>
        <w:smallCaps/>
        <w:color w:val="0069AA"/>
        <w:sz w:val="28"/>
        <w:szCs w:val="28"/>
      </w:rPr>
      <w:t>SOFTWARE REQUIREMENTS SPECIFICATIONS</w:t>
    </w:r>
  </w:p>
  <w:p w:rsidR="00464A89" w:rsidRPr="00F74B34" w:rsidRDefault="00464A89" w:rsidP="006C3737">
    <w:pPr>
      <w:pStyle w:val="Header"/>
      <w:jc w:val="right"/>
      <w:rPr>
        <w:b/>
        <w:i/>
      </w:rPr>
    </w:pPr>
    <w:r>
      <w:rPr>
        <w:b/>
        <w:i/>
        <w:noProof/>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21590</wp:posOffset>
              </wp:positionV>
              <wp:extent cx="6701155" cy="0"/>
              <wp:effectExtent l="9525" t="12065" r="13970" b="698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1155" cy="0"/>
                      </a:xfrm>
                      <a:prstGeom prst="straightConnector1">
                        <a:avLst/>
                      </a:prstGeom>
                      <a:noFill/>
                      <a:ln w="9525">
                        <a:solidFill>
                          <a:srgbClr val="0093D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BAE65A" id="_x0000_t32" coordsize="21600,21600" o:spt="32" o:oned="t" path="m,l21600,21600e" filled="f">
              <v:path arrowok="t" fillok="f" o:connecttype="none"/>
              <o:lock v:ext="edit" shapetype="t"/>
            </v:shapetype>
            <v:shape id="AutoShape 2" o:spid="_x0000_s1026" type="#_x0000_t32" style="position:absolute;margin-left:0;margin-top:1.7pt;width:527.6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" strokecolor="#0093d1"/>
          </w:pict>
        </mc:Fallback>
      </mc:AlternateContent>
    </w:r>
  </w:p>
  <w:p w:rsidR="00464A89" w:rsidRDefault="00464A89">
    <w:pPr>
      <w:pStyle w:val="Header"/>
      <w:tabs>
        <w:tab w:val="clear" w:pos="4320"/>
        <w:tab w:val="clear" w:pos="8640"/>
        <w:tab w:val="center" w:pos="4680"/>
        <w:tab w:val="right" w:pos="936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A89" w:rsidRDefault="00464A89" w:rsidP="006C3737">
    <w:pPr>
      <w:pStyle w:val="Header"/>
    </w:pPr>
  </w:p>
  <w:p w:rsidR="00464A89" w:rsidRPr="004718CC" w:rsidRDefault="00464A89" w:rsidP="004718CC">
    <w:pPr>
      <w:pStyle w:val="Header"/>
      <w:jc w:val="right"/>
      <w:rPr>
        <w:rFonts w:ascii="Calibri" w:hAnsi="Calibri" w:cs="Calibri"/>
        <w:b/>
        <w:i/>
        <w:smallCaps/>
        <w:color w:val="0069AA"/>
        <w:sz w:val="28"/>
        <w:szCs w:val="28"/>
      </w:rPr>
    </w:pPr>
    <w:r w:rsidRPr="00F74B34">
      <w:rPr>
        <w:noProof/>
      </w:rPr>
      <w:drawing>
        <wp:inline distT="0" distB="0" distL="0" distR="0" wp14:anchorId="210C552A" wp14:editId="712BE4E7">
          <wp:extent cx="1871132" cy="499533"/>
          <wp:effectExtent l="0" t="0" r="0" b="0"/>
          <wp:docPr id="5" name="Picture 1" descr="uma_logo_wide_360x9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a_logo_wide_360x91(2).JPG"/>
                  <pic:cNvPicPr/>
                </pic:nvPicPr>
                <pic:blipFill>
                  <a:blip r:embed="rId1"/>
                  <a:stretch>
                    <a:fillRect/>
                  </a:stretch>
                </pic:blipFill>
                <pic:spPr>
                  <a:xfrm>
                    <a:off x="0" y="0"/>
                    <a:ext cx="1871180" cy="499546"/>
                  </a:xfrm>
                  <a:prstGeom prst="rect">
                    <a:avLst/>
                  </a:prstGeom>
                </pic:spPr>
              </pic:pic>
            </a:graphicData>
          </a:graphic>
        </wp:inline>
      </w:drawing>
    </w:r>
    <w:r>
      <w:rPr>
        <w:rFonts w:ascii="Calibri" w:hAnsi="Calibri" w:cs="Calibri"/>
        <w:b/>
        <w:i/>
        <w:smallCaps/>
        <w:color w:val="0069AA"/>
        <w:sz w:val="28"/>
        <w:szCs w:val="28"/>
      </w:rPr>
      <w:t xml:space="preserve">                                                 </w:t>
    </w:r>
    <w:r w:rsidRPr="004718CC">
      <w:rPr>
        <w:rFonts w:ascii="Calibri" w:hAnsi="Calibri" w:cs="Calibri"/>
        <w:b/>
        <w:i/>
        <w:smallCaps/>
        <w:color w:val="0069AA"/>
        <w:sz w:val="28"/>
        <w:szCs w:val="28"/>
      </w:rPr>
      <w:t>SOFTWARE REQUIREMENTS SPECIFICATIONS</w:t>
    </w:r>
  </w:p>
  <w:p w:rsidR="00464A89" w:rsidRPr="00F74B34" w:rsidRDefault="00464A89" w:rsidP="006C3737">
    <w:pPr>
      <w:pStyle w:val="Header"/>
      <w:jc w:val="right"/>
      <w:rPr>
        <w:b/>
        <w:i/>
      </w:rPr>
    </w:pPr>
    <w:r>
      <w:rPr>
        <w:b/>
        <w:i/>
        <w:noProof/>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21590</wp:posOffset>
              </wp:positionV>
              <wp:extent cx="6701155" cy="0"/>
              <wp:effectExtent l="9525" t="12065" r="13970" b="698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1155" cy="0"/>
                      </a:xfrm>
                      <a:prstGeom prst="straightConnector1">
                        <a:avLst/>
                      </a:prstGeom>
                      <a:noFill/>
                      <a:ln w="9525">
                        <a:solidFill>
                          <a:srgbClr val="0093D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59DFBA" id="_x0000_t32" coordsize="21600,21600" o:spt="32" o:oned="t" path="m,l21600,21600e" filled="f">
              <v:path arrowok="t" fillok="f" o:connecttype="none"/>
              <o:lock v:ext="edit" shapetype="t"/>
            </v:shapetype>
            <v:shape id="AutoShape 1" o:spid="_x0000_s1026" type="#_x0000_t32" style="position:absolute;margin-left:0;margin-top:1.7pt;width:527.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" strokecolor="#0093d1"/>
          </w:pict>
        </mc:Fallback>
      </mc:AlternateContent>
    </w:r>
  </w:p>
  <w:p w:rsidR="00464A89" w:rsidRDefault="00464A8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A89" w:rsidRPr="00656635" w:rsidRDefault="00464A89" w:rsidP="00656635">
    <w:pPr>
      <w:pStyle w:val="Header"/>
    </w:pPr>
    <w:r w:rsidRPr="00F74B34">
      <w:rPr>
        <w:noProof/>
      </w:rPr>
      <w:drawing>
        <wp:inline distT="0" distB="0" distL="0" distR="0" wp14:anchorId="31AA31D1" wp14:editId="6945EE6C">
          <wp:extent cx="1866900" cy="471911"/>
          <wp:effectExtent l="19050" t="0" r="0" b="0"/>
          <wp:docPr id="2" name="Picture 1" descr="uma_logo_wide_360x9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a_logo_wide_360x91(2).JPG"/>
                  <pic:cNvPicPr/>
                </pic:nvPicPr>
                <pic:blipFill>
                  <a:blip r:embed="rId1"/>
                  <a:stretch>
                    <a:fillRect/>
                  </a:stretch>
                </pic:blipFill>
                <pic:spPr>
                  <a:xfrm>
                    <a:off x="0" y="0"/>
                    <a:ext cx="1871180" cy="472993"/>
                  </a:xfrm>
                  <a:prstGeom prst="rect">
                    <a:avLst/>
                  </a:prstGeom>
                </pic:spPr>
              </pic:pic>
            </a:graphicData>
          </a:graphic>
        </wp:inline>
      </w:drawing>
    </w:r>
    <w:r>
      <w:t xml:space="preserve">                                     </w:t>
    </w:r>
    <w:r w:rsidRPr="00656635">
      <w:rPr>
        <w:rFonts w:ascii="Calibri" w:hAnsi="Calibri" w:cs="Calibri"/>
        <w:b/>
        <w:i/>
        <w:smallCaps/>
        <w:color w:val="0069AA"/>
        <w:sz w:val="28"/>
        <w:szCs w:val="28"/>
      </w:rPr>
      <w:t>SOFTWARE REQUIREMENTS SPECIFICATIONS</w:t>
    </w:r>
  </w:p>
  <w:p w:rsidR="00464A89" w:rsidRPr="00F74B34" w:rsidRDefault="00464A89" w:rsidP="006C3737">
    <w:pPr>
      <w:pStyle w:val="Header"/>
      <w:jc w:val="right"/>
      <w:rPr>
        <w:b/>
        <w:i/>
      </w:rPr>
    </w:pPr>
    <w:r>
      <w:rPr>
        <w:b/>
        <w:i/>
        <w:noProof/>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21590</wp:posOffset>
              </wp:positionV>
              <wp:extent cx="6701155" cy="0"/>
              <wp:effectExtent l="9525" t="12065" r="13970" b="698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1155" cy="0"/>
                      </a:xfrm>
                      <a:prstGeom prst="straightConnector1">
                        <a:avLst/>
                      </a:prstGeom>
                      <a:noFill/>
                      <a:ln w="9525">
                        <a:solidFill>
                          <a:srgbClr val="0093D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83D63A" id="_x0000_t32" coordsize="21600,21600" o:spt="32" o:oned="t" path="m,l21600,21600e" filled="f">
              <v:path arrowok="t" fillok="f" o:connecttype="none"/>
              <o:lock v:ext="edit" shapetype="t"/>
            </v:shapetype>
            <v:shape id="AutoShape 3" o:spid="_x0000_s1026" type="#_x0000_t32" style="position:absolute;margin-left:0;margin-top:1.7pt;width:527.6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" strokecolor="#0093d1"/>
          </w:pict>
        </mc:Fallback>
      </mc:AlternateContent>
    </w:r>
  </w:p>
  <w:p w:rsidR="00464A89" w:rsidRPr="006C3737" w:rsidRDefault="00464A89" w:rsidP="006C37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A6980"/>
    <w:multiLevelType w:val="hybridMultilevel"/>
    <w:tmpl w:val="26062D2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D00F50"/>
    <w:multiLevelType w:val="hybridMultilevel"/>
    <w:tmpl w:val="4E7A16AE"/>
    <w:lvl w:ilvl="0" w:tplc="04090015">
      <w:start w:val="1"/>
      <w:numFmt w:val="upp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56BCD"/>
    <w:multiLevelType w:val="hybridMultilevel"/>
    <w:tmpl w:val="DAEA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07F32"/>
    <w:multiLevelType w:val="hybridMultilevel"/>
    <w:tmpl w:val="E250C04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C6853"/>
    <w:multiLevelType w:val="multilevel"/>
    <w:tmpl w:val="155008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DF3FED"/>
    <w:multiLevelType w:val="hybridMultilevel"/>
    <w:tmpl w:val="E5EE8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047EA"/>
    <w:multiLevelType w:val="hybridMultilevel"/>
    <w:tmpl w:val="44B68E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31F78"/>
    <w:multiLevelType w:val="hybridMultilevel"/>
    <w:tmpl w:val="54BC4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70C29"/>
    <w:multiLevelType w:val="hybridMultilevel"/>
    <w:tmpl w:val="629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DA524B"/>
    <w:multiLevelType w:val="multilevel"/>
    <w:tmpl w:val="AF54A748"/>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10B31D7"/>
    <w:multiLevelType w:val="hybridMultilevel"/>
    <w:tmpl w:val="79A88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E4D7E"/>
    <w:multiLevelType w:val="hybridMultilevel"/>
    <w:tmpl w:val="2DD23F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C30262"/>
    <w:multiLevelType w:val="multilevel"/>
    <w:tmpl w:val="B73025B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37364A2B"/>
    <w:multiLevelType w:val="hybridMultilevel"/>
    <w:tmpl w:val="32764F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8567C46"/>
    <w:multiLevelType w:val="hybridMultilevel"/>
    <w:tmpl w:val="CA9080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8E661C"/>
    <w:multiLevelType w:val="hybridMultilevel"/>
    <w:tmpl w:val="F4B2F01A"/>
    <w:lvl w:ilvl="0" w:tplc="04090015">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E5534A"/>
    <w:multiLevelType w:val="hybridMultilevel"/>
    <w:tmpl w:val="0002CBC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AA1E85"/>
    <w:multiLevelType w:val="hybridMultilevel"/>
    <w:tmpl w:val="F2345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C01CF8"/>
    <w:multiLevelType w:val="hybridMultilevel"/>
    <w:tmpl w:val="29CCE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F8680D"/>
    <w:multiLevelType w:val="hybridMultilevel"/>
    <w:tmpl w:val="8612C008"/>
    <w:lvl w:ilvl="0" w:tplc="6C208322">
      <w:start w:val="1"/>
      <w:numFmt w:val="lowerLetter"/>
      <w:lvlText w:val="%1."/>
      <w:lvlJc w:val="right"/>
      <w:pPr>
        <w:ind w:left="1440" w:hanging="360"/>
      </w:pPr>
      <w:rPr>
        <w:rFonts w:ascii="Calibri" w:eastAsia="Times" w:hAnsi="Calibri" w:cs="Calibr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D3D6DF4"/>
    <w:multiLevelType w:val="hybridMultilevel"/>
    <w:tmpl w:val="F1EEFAC8"/>
    <w:lvl w:ilvl="0" w:tplc="649C3AF2">
      <w:start w:val="1"/>
      <w:numFmt w:val="bullet"/>
      <w:lvlText w:val=""/>
      <w:lvlJc w:val="left"/>
      <w:pPr>
        <w:tabs>
          <w:tab w:val="num" w:pos="720"/>
        </w:tabs>
        <w:ind w:left="720" w:hanging="360"/>
      </w:pPr>
      <w:rPr>
        <w:rFonts w:ascii="Symbol" w:hAnsi="Symbol" w:hint="default"/>
      </w:rPr>
    </w:lvl>
    <w:lvl w:ilvl="1" w:tplc="DA0A6014" w:tentative="1">
      <w:start w:val="1"/>
      <w:numFmt w:val="bullet"/>
      <w:lvlText w:val="o"/>
      <w:lvlJc w:val="left"/>
      <w:pPr>
        <w:tabs>
          <w:tab w:val="num" w:pos="1440"/>
        </w:tabs>
        <w:ind w:left="1440" w:hanging="360"/>
      </w:pPr>
      <w:rPr>
        <w:rFonts w:ascii="Courier New" w:hAnsi="Courier New" w:hint="default"/>
      </w:rPr>
    </w:lvl>
    <w:lvl w:ilvl="2" w:tplc="3352206A" w:tentative="1">
      <w:start w:val="1"/>
      <w:numFmt w:val="bullet"/>
      <w:lvlText w:val=""/>
      <w:lvlJc w:val="left"/>
      <w:pPr>
        <w:tabs>
          <w:tab w:val="num" w:pos="2160"/>
        </w:tabs>
        <w:ind w:left="2160" w:hanging="360"/>
      </w:pPr>
      <w:rPr>
        <w:rFonts w:ascii="Wingdings" w:hAnsi="Wingdings" w:hint="default"/>
      </w:rPr>
    </w:lvl>
    <w:lvl w:ilvl="3" w:tplc="0AE65442" w:tentative="1">
      <w:start w:val="1"/>
      <w:numFmt w:val="bullet"/>
      <w:lvlText w:val=""/>
      <w:lvlJc w:val="left"/>
      <w:pPr>
        <w:tabs>
          <w:tab w:val="num" w:pos="2880"/>
        </w:tabs>
        <w:ind w:left="2880" w:hanging="360"/>
      </w:pPr>
      <w:rPr>
        <w:rFonts w:ascii="Symbol" w:hAnsi="Symbol" w:hint="default"/>
      </w:rPr>
    </w:lvl>
    <w:lvl w:ilvl="4" w:tplc="DF543BB0" w:tentative="1">
      <w:start w:val="1"/>
      <w:numFmt w:val="bullet"/>
      <w:lvlText w:val="o"/>
      <w:lvlJc w:val="left"/>
      <w:pPr>
        <w:tabs>
          <w:tab w:val="num" w:pos="3600"/>
        </w:tabs>
        <w:ind w:left="3600" w:hanging="360"/>
      </w:pPr>
      <w:rPr>
        <w:rFonts w:ascii="Courier New" w:hAnsi="Courier New" w:hint="default"/>
      </w:rPr>
    </w:lvl>
    <w:lvl w:ilvl="5" w:tplc="385A28C8" w:tentative="1">
      <w:start w:val="1"/>
      <w:numFmt w:val="bullet"/>
      <w:lvlText w:val=""/>
      <w:lvlJc w:val="left"/>
      <w:pPr>
        <w:tabs>
          <w:tab w:val="num" w:pos="4320"/>
        </w:tabs>
        <w:ind w:left="4320" w:hanging="360"/>
      </w:pPr>
      <w:rPr>
        <w:rFonts w:ascii="Wingdings" w:hAnsi="Wingdings" w:hint="default"/>
      </w:rPr>
    </w:lvl>
    <w:lvl w:ilvl="6" w:tplc="0B3A0A0C" w:tentative="1">
      <w:start w:val="1"/>
      <w:numFmt w:val="bullet"/>
      <w:lvlText w:val=""/>
      <w:lvlJc w:val="left"/>
      <w:pPr>
        <w:tabs>
          <w:tab w:val="num" w:pos="5040"/>
        </w:tabs>
        <w:ind w:left="5040" w:hanging="360"/>
      </w:pPr>
      <w:rPr>
        <w:rFonts w:ascii="Symbol" w:hAnsi="Symbol" w:hint="default"/>
      </w:rPr>
    </w:lvl>
    <w:lvl w:ilvl="7" w:tplc="D20E1AF6" w:tentative="1">
      <w:start w:val="1"/>
      <w:numFmt w:val="bullet"/>
      <w:lvlText w:val="o"/>
      <w:lvlJc w:val="left"/>
      <w:pPr>
        <w:tabs>
          <w:tab w:val="num" w:pos="5760"/>
        </w:tabs>
        <w:ind w:left="5760" w:hanging="360"/>
      </w:pPr>
      <w:rPr>
        <w:rFonts w:ascii="Courier New" w:hAnsi="Courier New" w:hint="default"/>
      </w:rPr>
    </w:lvl>
    <w:lvl w:ilvl="8" w:tplc="C1AC8316"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1"/>
  </w:num>
  <w:num w:numId="3">
    <w:abstractNumId w:val="6"/>
  </w:num>
  <w:num w:numId="4">
    <w:abstractNumId w:val="18"/>
  </w:num>
  <w:num w:numId="5">
    <w:abstractNumId w:val="14"/>
  </w:num>
  <w:num w:numId="6">
    <w:abstractNumId w:val="11"/>
  </w:num>
  <w:num w:numId="7">
    <w:abstractNumId w:val="8"/>
  </w:num>
  <w:num w:numId="8">
    <w:abstractNumId w:val="7"/>
  </w:num>
  <w:num w:numId="9">
    <w:abstractNumId w:val="5"/>
  </w:num>
  <w:num w:numId="10">
    <w:abstractNumId w:val="19"/>
  </w:num>
  <w:num w:numId="11">
    <w:abstractNumId w:val="2"/>
  </w:num>
  <w:num w:numId="12">
    <w:abstractNumId w:val="3"/>
  </w:num>
  <w:num w:numId="13">
    <w:abstractNumId w:val="15"/>
  </w:num>
  <w:num w:numId="14">
    <w:abstractNumId w:val="1"/>
  </w:num>
  <w:num w:numId="15">
    <w:abstractNumId w:val="16"/>
  </w:num>
  <w:num w:numId="16">
    <w:abstractNumId w:val="12"/>
  </w:num>
  <w:num w:numId="17">
    <w:abstractNumId w:val="9"/>
  </w:num>
  <w:num w:numId="18">
    <w:abstractNumId w:val="20"/>
  </w:num>
  <w:num w:numId="19">
    <w:abstractNumId w:val="0"/>
  </w:num>
  <w:num w:numId="20">
    <w:abstractNumId w:val="13"/>
  </w:num>
  <w:num w:numId="21">
    <w:abstractNumId w:val="17"/>
  </w:num>
  <w:num w:numId="2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slie Stutz">
    <w15:presenceInfo w15:providerId="None" w15:userId="Leslie Stut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isplayHorizontalDrawingGridEvery w:val="0"/>
  <w:displayVerticalDrawingGridEvery w:val="0"/>
  <w:doNotUseMarginsForDrawingGridOrigin/>
  <w:noPunctuationKerning/>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A50"/>
    <w:rsid w:val="0000473F"/>
    <w:rsid w:val="00015895"/>
    <w:rsid w:val="00036A64"/>
    <w:rsid w:val="000756F7"/>
    <w:rsid w:val="00085A15"/>
    <w:rsid w:val="000D526F"/>
    <w:rsid w:val="000D7E6E"/>
    <w:rsid w:val="001262E9"/>
    <w:rsid w:val="001464F1"/>
    <w:rsid w:val="00154728"/>
    <w:rsid w:val="00167FD0"/>
    <w:rsid w:val="00171E40"/>
    <w:rsid w:val="001B0E76"/>
    <w:rsid w:val="001B1B5A"/>
    <w:rsid w:val="001C1550"/>
    <w:rsid w:val="001D2EE9"/>
    <w:rsid w:val="001D7FAD"/>
    <w:rsid w:val="001E28A5"/>
    <w:rsid w:val="002204EF"/>
    <w:rsid w:val="00244C20"/>
    <w:rsid w:val="002671F2"/>
    <w:rsid w:val="002759FF"/>
    <w:rsid w:val="002A3ACB"/>
    <w:rsid w:val="00307F67"/>
    <w:rsid w:val="00386305"/>
    <w:rsid w:val="003A5788"/>
    <w:rsid w:val="003B1EB1"/>
    <w:rsid w:val="003C68B3"/>
    <w:rsid w:val="003F4BD6"/>
    <w:rsid w:val="00411F5D"/>
    <w:rsid w:val="00416DEC"/>
    <w:rsid w:val="00450E4E"/>
    <w:rsid w:val="00464A89"/>
    <w:rsid w:val="00467683"/>
    <w:rsid w:val="00470DC9"/>
    <w:rsid w:val="004718CC"/>
    <w:rsid w:val="00496EED"/>
    <w:rsid w:val="004A1076"/>
    <w:rsid w:val="004D01EC"/>
    <w:rsid w:val="004E1DB9"/>
    <w:rsid w:val="00504854"/>
    <w:rsid w:val="00510CA9"/>
    <w:rsid w:val="00532EF0"/>
    <w:rsid w:val="00550144"/>
    <w:rsid w:val="0055452E"/>
    <w:rsid w:val="00564FF4"/>
    <w:rsid w:val="005B3394"/>
    <w:rsid w:val="005B3D9E"/>
    <w:rsid w:val="005E61F5"/>
    <w:rsid w:val="006314F0"/>
    <w:rsid w:val="00644E8E"/>
    <w:rsid w:val="00656635"/>
    <w:rsid w:val="00663E57"/>
    <w:rsid w:val="0069384D"/>
    <w:rsid w:val="006B65B7"/>
    <w:rsid w:val="006C0C4C"/>
    <w:rsid w:val="006C3737"/>
    <w:rsid w:val="00713CB8"/>
    <w:rsid w:val="007219CA"/>
    <w:rsid w:val="00776A50"/>
    <w:rsid w:val="007872D0"/>
    <w:rsid w:val="00820040"/>
    <w:rsid w:val="00822BC2"/>
    <w:rsid w:val="00850BDA"/>
    <w:rsid w:val="00860D1B"/>
    <w:rsid w:val="00886377"/>
    <w:rsid w:val="00894752"/>
    <w:rsid w:val="008A3ACA"/>
    <w:rsid w:val="008D2A16"/>
    <w:rsid w:val="008F3251"/>
    <w:rsid w:val="0090707C"/>
    <w:rsid w:val="00951138"/>
    <w:rsid w:val="009D6EF3"/>
    <w:rsid w:val="009E41E6"/>
    <w:rsid w:val="00A245FC"/>
    <w:rsid w:val="00A26D8A"/>
    <w:rsid w:val="00A354E5"/>
    <w:rsid w:val="00A81D58"/>
    <w:rsid w:val="00A87741"/>
    <w:rsid w:val="00AE12A6"/>
    <w:rsid w:val="00AF2302"/>
    <w:rsid w:val="00B31E2C"/>
    <w:rsid w:val="00B32A76"/>
    <w:rsid w:val="00B459BE"/>
    <w:rsid w:val="00B532DA"/>
    <w:rsid w:val="00B61033"/>
    <w:rsid w:val="00BA1794"/>
    <w:rsid w:val="00BA693F"/>
    <w:rsid w:val="00BC45D0"/>
    <w:rsid w:val="00BF470A"/>
    <w:rsid w:val="00C03028"/>
    <w:rsid w:val="00C10520"/>
    <w:rsid w:val="00C5706C"/>
    <w:rsid w:val="00C923D8"/>
    <w:rsid w:val="00CA1F3E"/>
    <w:rsid w:val="00CB222A"/>
    <w:rsid w:val="00D044CC"/>
    <w:rsid w:val="00D070EF"/>
    <w:rsid w:val="00D07608"/>
    <w:rsid w:val="00D143C9"/>
    <w:rsid w:val="00D14905"/>
    <w:rsid w:val="00D23D9B"/>
    <w:rsid w:val="00D8215C"/>
    <w:rsid w:val="00D90442"/>
    <w:rsid w:val="00DA22AE"/>
    <w:rsid w:val="00DB5E2A"/>
    <w:rsid w:val="00DC3DC0"/>
    <w:rsid w:val="00DE6567"/>
    <w:rsid w:val="00E00518"/>
    <w:rsid w:val="00E31DCA"/>
    <w:rsid w:val="00E526BD"/>
    <w:rsid w:val="00E82C6E"/>
    <w:rsid w:val="00E874C3"/>
    <w:rsid w:val="00E932BC"/>
    <w:rsid w:val="00EB1DDA"/>
    <w:rsid w:val="00EF0933"/>
    <w:rsid w:val="00F12F1D"/>
    <w:rsid w:val="00F22A35"/>
    <w:rsid w:val="00F243E7"/>
    <w:rsid w:val="00F35A2D"/>
    <w:rsid w:val="00F54A9A"/>
    <w:rsid w:val="00F55274"/>
    <w:rsid w:val="00F734A1"/>
    <w:rsid w:val="00F95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5:docId w15:val="{010F53A8-AD96-4C21-842D-C6E14F1D1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DDA"/>
    <w:pPr>
      <w:tabs>
        <w:tab w:val="left" w:pos="180"/>
        <w:tab w:val="left" w:pos="360"/>
        <w:tab w:val="left" w:pos="720"/>
      </w:tabs>
    </w:pPr>
    <w:rPr>
      <w:sz w:val="24"/>
    </w:rPr>
  </w:style>
  <w:style w:type="paragraph" w:styleId="Heading1">
    <w:name w:val="heading 1"/>
    <w:basedOn w:val="Normal"/>
    <w:next w:val="Normal"/>
    <w:qFormat/>
    <w:rsid w:val="00EB1DDA"/>
    <w:pPr>
      <w:keepNext/>
      <w:spacing w:before="240" w:after="120"/>
      <w:outlineLvl w:val="0"/>
    </w:pPr>
    <w:rPr>
      <w:b/>
      <w:sz w:val="32"/>
    </w:rPr>
  </w:style>
  <w:style w:type="paragraph" w:styleId="Heading2">
    <w:name w:val="heading 2"/>
    <w:basedOn w:val="Normal"/>
    <w:next w:val="Normal"/>
    <w:qFormat/>
    <w:rsid w:val="00EB1DDA"/>
    <w:pPr>
      <w:keepNext/>
      <w:spacing w:before="240" w:after="120"/>
      <w:outlineLvl w:val="1"/>
    </w:pPr>
    <w:rPr>
      <w:b/>
      <w:sz w:val="28"/>
    </w:rPr>
  </w:style>
  <w:style w:type="paragraph" w:styleId="Heading3">
    <w:name w:val="heading 3"/>
    <w:basedOn w:val="Normal"/>
    <w:next w:val="Normal"/>
    <w:qFormat/>
    <w:rsid w:val="00EB1DDA"/>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B1DDA"/>
    <w:pPr>
      <w:tabs>
        <w:tab w:val="center" w:pos="4320"/>
        <w:tab w:val="right" w:pos="8640"/>
      </w:tabs>
    </w:pPr>
  </w:style>
  <w:style w:type="paragraph" w:styleId="Footer">
    <w:name w:val="footer"/>
    <w:basedOn w:val="Normal"/>
    <w:link w:val="FooterChar"/>
    <w:uiPriority w:val="99"/>
    <w:rsid w:val="00EB1DDA"/>
    <w:pPr>
      <w:tabs>
        <w:tab w:val="center" w:pos="4320"/>
        <w:tab w:val="right" w:pos="8640"/>
      </w:tabs>
    </w:pPr>
  </w:style>
  <w:style w:type="character" w:styleId="PageNumber">
    <w:name w:val="page number"/>
    <w:basedOn w:val="DefaultParagraphFont"/>
    <w:rsid w:val="00EB1DDA"/>
  </w:style>
  <w:style w:type="paragraph" w:styleId="TOC1">
    <w:name w:val="toc 1"/>
    <w:basedOn w:val="Normal"/>
    <w:next w:val="Normal"/>
    <w:autoRedefine/>
    <w:uiPriority w:val="39"/>
    <w:rsid w:val="00EB1DDA"/>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rsid w:val="00EB1DDA"/>
    <w:pPr>
      <w:tabs>
        <w:tab w:val="clear" w:pos="180"/>
        <w:tab w:val="clear" w:pos="360"/>
        <w:tab w:val="clear" w:pos="720"/>
      </w:tabs>
      <w:ind w:left="240"/>
    </w:pPr>
    <w:rPr>
      <w:smallCaps/>
      <w:sz w:val="20"/>
    </w:rPr>
  </w:style>
  <w:style w:type="paragraph" w:styleId="TOC3">
    <w:name w:val="toc 3"/>
    <w:basedOn w:val="Normal"/>
    <w:next w:val="Normal"/>
    <w:autoRedefine/>
    <w:uiPriority w:val="39"/>
    <w:rsid w:val="00EB1DDA"/>
    <w:pPr>
      <w:tabs>
        <w:tab w:val="clear" w:pos="180"/>
        <w:tab w:val="clear" w:pos="360"/>
        <w:tab w:val="clear" w:pos="720"/>
      </w:tabs>
      <w:ind w:left="480"/>
    </w:pPr>
    <w:rPr>
      <w:i/>
      <w:sz w:val="20"/>
    </w:rPr>
  </w:style>
  <w:style w:type="paragraph" w:styleId="TOC4">
    <w:name w:val="toc 4"/>
    <w:basedOn w:val="Normal"/>
    <w:next w:val="Normal"/>
    <w:autoRedefine/>
    <w:semiHidden/>
    <w:rsid w:val="00EB1DDA"/>
    <w:pPr>
      <w:tabs>
        <w:tab w:val="clear" w:pos="180"/>
        <w:tab w:val="clear" w:pos="360"/>
        <w:tab w:val="clear" w:pos="720"/>
      </w:tabs>
      <w:ind w:left="720"/>
    </w:pPr>
    <w:rPr>
      <w:sz w:val="18"/>
    </w:rPr>
  </w:style>
  <w:style w:type="paragraph" w:styleId="TOC5">
    <w:name w:val="toc 5"/>
    <w:basedOn w:val="Normal"/>
    <w:next w:val="Normal"/>
    <w:autoRedefine/>
    <w:semiHidden/>
    <w:rsid w:val="00EB1DDA"/>
    <w:pPr>
      <w:tabs>
        <w:tab w:val="clear" w:pos="180"/>
        <w:tab w:val="clear" w:pos="360"/>
        <w:tab w:val="clear" w:pos="720"/>
      </w:tabs>
      <w:ind w:left="960"/>
    </w:pPr>
    <w:rPr>
      <w:sz w:val="18"/>
    </w:rPr>
  </w:style>
  <w:style w:type="paragraph" w:styleId="TOC6">
    <w:name w:val="toc 6"/>
    <w:basedOn w:val="Normal"/>
    <w:next w:val="Normal"/>
    <w:autoRedefine/>
    <w:semiHidden/>
    <w:rsid w:val="00EB1DDA"/>
    <w:pPr>
      <w:tabs>
        <w:tab w:val="clear" w:pos="180"/>
        <w:tab w:val="clear" w:pos="360"/>
        <w:tab w:val="clear" w:pos="720"/>
      </w:tabs>
      <w:ind w:left="1200"/>
    </w:pPr>
    <w:rPr>
      <w:sz w:val="18"/>
    </w:rPr>
  </w:style>
  <w:style w:type="paragraph" w:styleId="TOC7">
    <w:name w:val="toc 7"/>
    <w:basedOn w:val="Normal"/>
    <w:next w:val="Normal"/>
    <w:autoRedefine/>
    <w:semiHidden/>
    <w:rsid w:val="00EB1DDA"/>
    <w:pPr>
      <w:tabs>
        <w:tab w:val="clear" w:pos="180"/>
        <w:tab w:val="clear" w:pos="360"/>
        <w:tab w:val="clear" w:pos="720"/>
      </w:tabs>
      <w:ind w:left="1440"/>
    </w:pPr>
    <w:rPr>
      <w:sz w:val="18"/>
    </w:rPr>
  </w:style>
  <w:style w:type="paragraph" w:styleId="TOC8">
    <w:name w:val="toc 8"/>
    <w:basedOn w:val="Normal"/>
    <w:next w:val="Normal"/>
    <w:autoRedefine/>
    <w:semiHidden/>
    <w:rsid w:val="00EB1DDA"/>
    <w:pPr>
      <w:tabs>
        <w:tab w:val="clear" w:pos="180"/>
        <w:tab w:val="clear" w:pos="360"/>
        <w:tab w:val="clear" w:pos="720"/>
      </w:tabs>
      <w:ind w:left="1680"/>
    </w:pPr>
    <w:rPr>
      <w:sz w:val="18"/>
    </w:rPr>
  </w:style>
  <w:style w:type="paragraph" w:styleId="TOC9">
    <w:name w:val="toc 9"/>
    <w:basedOn w:val="Normal"/>
    <w:next w:val="Normal"/>
    <w:autoRedefine/>
    <w:semiHidden/>
    <w:rsid w:val="00EB1DDA"/>
    <w:pPr>
      <w:tabs>
        <w:tab w:val="clear" w:pos="180"/>
        <w:tab w:val="clear" w:pos="360"/>
        <w:tab w:val="clear" w:pos="720"/>
      </w:tabs>
      <w:ind w:left="1920"/>
    </w:pPr>
    <w:rPr>
      <w:sz w:val="18"/>
    </w:rPr>
  </w:style>
  <w:style w:type="paragraph" w:styleId="Title">
    <w:name w:val="Title"/>
    <w:basedOn w:val="Normal"/>
    <w:qFormat/>
    <w:rsid w:val="00EB1DDA"/>
    <w:pPr>
      <w:jc w:val="center"/>
    </w:pPr>
    <w:rPr>
      <w:b/>
      <w:sz w:val="32"/>
    </w:rPr>
  </w:style>
  <w:style w:type="paragraph" w:styleId="BodyText">
    <w:name w:val="Body Text"/>
    <w:basedOn w:val="Normal"/>
    <w:semiHidden/>
    <w:rsid w:val="00EB1DDA"/>
    <w:rPr>
      <w:i/>
    </w:rPr>
  </w:style>
  <w:style w:type="character" w:styleId="Strong">
    <w:name w:val="Strong"/>
    <w:basedOn w:val="DefaultParagraphFont"/>
    <w:qFormat/>
    <w:rsid w:val="00EB1DDA"/>
    <w:rPr>
      <w:b/>
    </w:rPr>
  </w:style>
  <w:style w:type="character" w:customStyle="1" w:styleId="HeaderChar">
    <w:name w:val="Header Char"/>
    <w:basedOn w:val="DefaultParagraphFont"/>
    <w:link w:val="Header"/>
    <w:uiPriority w:val="99"/>
    <w:rsid w:val="000D7E6E"/>
    <w:rPr>
      <w:sz w:val="24"/>
    </w:rPr>
  </w:style>
  <w:style w:type="paragraph" w:styleId="ListParagraph">
    <w:name w:val="List Paragraph"/>
    <w:basedOn w:val="Normal"/>
    <w:uiPriority w:val="34"/>
    <w:qFormat/>
    <w:rsid w:val="000D7E6E"/>
    <w:pPr>
      <w:ind w:left="720"/>
      <w:contextualSpacing/>
    </w:pPr>
  </w:style>
  <w:style w:type="character" w:customStyle="1" w:styleId="FooterChar">
    <w:name w:val="Footer Char"/>
    <w:basedOn w:val="DefaultParagraphFont"/>
    <w:link w:val="Footer"/>
    <w:uiPriority w:val="99"/>
    <w:rsid w:val="00D23D9B"/>
    <w:rPr>
      <w:sz w:val="24"/>
    </w:rPr>
  </w:style>
  <w:style w:type="paragraph" w:styleId="BalloonText">
    <w:name w:val="Balloon Text"/>
    <w:basedOn w:val="Normal"/>
    <w:link w:val="BalloonTextChar"/>
    <w:uiPriority w:val="99"/>
    <w:semiHidden/>
    <w:unhideWhenUsed/>
    <w:rsid w:val="0055452E"/>
    <w:rPr>
      <w:rFonts w:ascii="Tahoma" w:hAnsi="Tahoma" w:cs="Tahoma"/>
      <w:sz w:val="16"/>
      <w:szCs w:val="16"/>
    </w:rPr>
  </w:style>
  <w:style w:type="character" w:customStyle="1" w:styleId="BalloonTextChar">
    <w:name w:val="Balloon Text Char"/>
    <w:basedOn w:val="DefaultParagraphFont"/>
    <w:link w:val="BalloonText"/>
    <w:uiPriority w:val="99"/>
    <w:semiHidden/>
    <w:rsid w:val="0055452E"/>
    <w:rPr>
      <w:rFonts w:ascii="Tahoma" w:hAnsi="Tahoma" w:cs="Tahoma"/>
      <w:sz w:val="16"/>
      <w:szCs w:val="16"/>
    </w:rPr>
  </w:style>
  <w:style w:type="paragraph" w:customStyle="1" w:styleId="PMOFooter">
    <w:name w:val="PMO Footer"/>
    <w:basedOn w:val="Footer"/>
    <w:link w:val="PMOFooterChar"/>
    <w:qFormat/>
    <w:rsid w:val="00886377"/>
    <w:pPr>
      <w:jc w:val="center"/>
    </w:pPr>
    <w:rPr>
      <w:rFonts w:asciiTheme="majorHAnsi" w:hAnsiTheme="majorHAnsi"/>
      <w:sz w:val="15"/>
      <w:szCs w:val="15"/>
    </w:rPr>
  </w:style>
  <w:style w:type="character" w:customStyle="1" w:styleId="PMOFooterChar">
    <w:name w:val="PMO Footer Char"/>
    <w:basedOn w:val="FooterChar"/>
    <w:link w:val="PMOFooter"/>
    <w:rsid w:val="00886377"/>
    <w:rPr>
      <w:rFonts w:asciiTheme="majorHAnsi" w:hAnsiTheme="majorHAnsi"/>
      <w:sz w:val="15"/>
      <w:szCs w:val="15"/>
    </w:rPr>
  </w:style>
  <w:style w:type="character" w:styleId="PlaceholderText">
    <w:name w:val="Placeholder Text"/>
    <w:basedOn w:val="DefaultParagraphFont"/>
    <w:uiPriority w:val="99"/>
    <w:semiHidden/>
    <w:rsid w:val="00D143C9"/>
    <w:rPr>
      <w:color w:val="808080"/>
    </w:rPr>
  </w:style>
  <w:style w:type="table" w:styleId="TableGrid">
    <w:name w:val="Table Grid"/>
    <w:basedOn w:val="TableNormal"/>
    <w:uiPriority w:val="59"/>
    <w:rsid w:val="00E52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emf"/><Relationship Id="rId26"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package" Target="embeddings/Microsoft_Visio_Drawing4.vsdx"/><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package" Target="embeddings/Microsoft_Visio_Drawing2.vsdx"/><Relationship Id="rId25" Type="http://schemas.openxmlformats.org/officeDocument/2006/relationships/package" Target="embeddings/Microsoft_Visio_Drawing6.vsd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emf"/><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package" Target="embeddings/Microsoft_Visio_Drawing3.vsdx"/><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package" Target="embeddings/Microsoft_Visio_Drawing7.vsdx"/><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ategory1 xmlns="bc027322-e0fd-45a7-9edc-2b678d68be3c">05 Requirements</Category1>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A838B6B50FF240AE037110DC974EDB" ma:contentTypeVersion="2" ma:contentTypeDescription="Create a new document." ma:contentTypeScope="" ma:versionID="4ff856eac7253097f8eba00252d05433">
  <xsd:schema xmlns:xsd="http://www.w3.org/2001/XMLSchema" xmlns:xs="http://www.w3.org/2001/XMLSchema" xmlns:p="http://schemas.microsoft.com/office/2006/metadata/properties" xmlns:ns2="bc027322-e0fd-45a7-9edc-2b678d68be3c" targetNamespace="http://schemas.microsoft.com/office/2006/metadata/properties" ma:root="true" ma:fieldsID="ac2abfb933bfb26b6e2e1c25bc98af7a" ns2:_="">
    <xsd:import namespace="bc027322-e0fd-45a7-9edc-2b678d68be3c"/>
    <xsd:element name="properties">
      <xsd:complexType>
        <xsd:sequence>
          <xsd:element name="documentManagement">
            <xsd:complexType>
              <xsd:all>
                <xsd:element ref="ns2:Category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27322-e0fd-45a7-9edc-2b678d68be3c" elementFormDefault="qualified">
    <xsd:import namespace="http://schemas.microsoft.com/office/2006/documentManagement/types"/>
    <xsd:import namespace="http://schemas.microsoft.com/office/infopath/2007/PartnerControls"/>
    <xsd:element name="Category1" ma:index="8" nillable="true" ma:displayName="Category" ma:format="Dropdown" ma:internalName="Category1">
      <xsd:simpleType>
        <xsd:union memberTypes="dms:Text">
          <xsd:simpleType>
            <xsd:restriction base="dms:Choice">
              <xsd:enumeration value="Specify a new value below"/>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26889-8301-4DBF-8C07-246D15DA158A}">
  <ds:schemaRefs>
    <ds:schemaRef ds:uri="http://purl.org/dc/elements/1.1/"/>
    <ds:schemaRef ds:uri="bc027322-e0fd-45a7-9edc-2b678d68be3c"/>
    <ds:schemaRef ds:uri="http://purl.org/dc/terms/"/>
    <ds:schemaRef ds:uri="http://www.w3.org/XML/1998/namespace"/>
    <ds:schemaRef ds:uri="http://schemas.microsoft.com/office/2006/metadata/properties"/>
    <ds:schemaRef ds:uri="http://purl.org/dc/dcmitype/"/>
    <ds:schemaRef ds:uri="http://schemas.openxmlformats.org/package/2006/metadata/core-properties"/>
    <ds:schemaRef ds:uri="http://schemas.microsoft.com/office/infopath/2007/PartnerControls"/>
    <ds:schemaRef ds:uri="http://schemas.microsoft.com/office/2006/documentManagement/types"/>
  </ds:schemaRefs>
</ds:datastoreItem>
</file>

<file path=customXml/itemProps2.xml><?xml version="1.0" encoding="utf-8"?>
<ds:datastoreItem xmlns:ds="http://schemas.openxmlformats.org/officeDocument/2006/customXml" ds:itemID="{C9D6A560-C2E7-412F-B636-CA089D1232DC}">
  <ds:schemaRefs>
    <ds:schemaRef ds:uri="http://schemas.microsoft.com/sharepoint/v3/contenttype/forms"/>
  </ds:schemaRefs>
</ds:datastoreItem>
</file>

<file path=customXml/itemProps3.xml><?xml version="1.0" encoding="utf-8"?>
<ds:datastoreItem xmlns:ds="http://schemas.openxmlformats.org/officeDocument/2006/customXml" ds:itemID="{7476B8E7-93F6-4FC8-8349-DCB2E5E0F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027322-e0fd-45a7-9edc-2b678d68be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06BF88-9081-45F6-800F-CE74FFB6E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2809</Words>
  <Characters>17057</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Ultimate Medical Academy</Company>
  <LinksUpToDate>false</LinksUpToDate>
  <CharactersWithSpaces>19827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Leslie Stutz</cp:lastModifiedBy>
  <cp:revision>2</cp:revision>
  <cp:lastPrinted>2013-10-09T15:35:00Z</cp:lastPrinted>
  <dcterms:created xsi:type="dcterms:W3CDTF">2016-11-29T20:26:00Z</dcterms:created>
  <dcterms:modified xsi:type="dcterms:W3CDTF">2016-11-29T20:26:00Z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0x010100A3A838B6B50FF240AE037110DC974EDB</vt:lpwstr>
  </property>
  <property fmtid="{D5CDD505-2E9C-101B-9397-08002B2CF9AE}" pid="3" name="IT Application">
    <vt:lpwstr>2;#SharePoint|abd1ffc5-ace3-4ca6-8a5d-0afa9ff3f62f</vt:lpwstr>
  </property>
  <property fmtid="{D5CDD505-2E9C-101B-9397-08002B2CF9AE}" pid="4" name="Physical_x0020_Location">
    <vt:lpwstr/>
  </property>
  <property fmtid="{D5CDD505-2E9C-101B-9397-08002B2CF9AE}" pid="5" name="School_x0020_Status">
    <vt:lpwstr/>
  </property>
  <property fmtid="{D5CDD505-2E9C-101B-9397-08002B2CF9AE}" pid="6" name="Campus">
    <vt:lpwstr/>
  </property>
  <property fmtid="{D5CDD505-2E9C-101B-9397-08002B2CF9AE}" pid="7" name="Team/Dept">
    <vt:lpwstr>1;#Information Technology|58a8fa4f-6b7d-40af-8018-838a19d26add</vt:lpwstr>
  </property>
  <property fmtid="{D5CDD505-2E9C-101B-9397-08002B2CF9AE}" pid="8" name="Program">
    <vt:lpwstr/>
  </property>
  <property fmtid="{D5CDD505-2E9C-101B-9397-08002B2CF9AE}" pid="9" name="Physical Location">
    <vt:lpwstr/>
  </property>
  <property fmtid="{D5CDD505-2E9C-101B-9397-08002B2CF9AE}" pid="10" name="School Status">
    <vt:lpwstr/>
  </property>
  <property fmtid="{D5CDD505-2E9C-101B-9397-08002B2CF9AE}" pid="11" name="Published">
    <vt:lpwstr>No</vt:lpwstr>
  </property>
  <property fmtid="{D5CDD505-2E9C-101B-9397-08002B2CF9AE}" pid="12" name="Order">
    <vt:r8>100</vt:r8>
  </property>
  <property fmtid="{D5CDD505-2E9C-101B-9397-08002B2CF9AE}" pid="13" name="FileDirRef">
    <vt:lpwstr>sites/prj/it/template/forms</vt:lpwstr>
  </property>
  <property fmtid="{D5CDD505-2E9C-101B-9397-08002B2CF9AE}" pid="14" name="FileLeafRef">
    <vt:lpwstr>Template_Business_Functional_Requirements_Specifications_KI.docx</vt:lpwstr>
  </property>
  <property fmtid="{D5CDD505-2E9C-101B-9397-08002B2CF9AE}" pid="15" name="FSObjType">
    <vt:lpwstr>0</vt:lpwstr>
  </property>
  <property fmtid="{D5CDD505-2E9C-101B-9397-08002B2CF9AE}" pid="16" name="k2a5e5724a2a4dbe89fdef545ab51638">
    <vt:lpwstr>SharePoint|abd1ffc5-ace3-4ca6-8a5d-0afa9ff3f62f</vt:lpwstr>
  </property>
  <property fmtid="{D5CDD505-2E9C-101B-9397-08002B2CF9AE}" pid="17" name="d58681a3251646ff9ed90020a5d6e275">
    <vt:lpwstr>Information Technology|58a8fa4f-6b7d-40af-8018-838a19d26add</vt:lpwstr>
  </property>
</Properties>
</file>